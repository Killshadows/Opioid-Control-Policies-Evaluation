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B685E" w14:textId="2773A742" w:rsidR="007E7AC8" w:rsidRDefault="007E7AC8" w:rsidP="00A73E17">
      <w:pPr>
        <w:spacing w:line="276" w:lineRule="auto"/>
        <w:jc w:val="center"/>
        <w:rPr>
          <w:b/>
          <w:bCs/>
          <w:sz w:val="32"/>
          <w:szCs w:val="32"/>
        </w:rPr>
      </w:pPr>
      <w:r>
        <w:rPr>
          <w:b/>
          <w:bCs/>
          <w:sz w:val="32"/>
          <w:szCs w:val="32"/>
        </w:rPr>
        <w:t xml:space="preserve">IDS690 - </w:t>
      </w:r>
      <w:r w:rsidR="005A3D8F" w:rsidRPr="00BD695D">
        <w:rPr>
          <w:b/>
          <w:bCs/>
          <w:sz w:val="32"/>
          <w:szCs w:val="32"/>
        </w:rPr>
        <w:t>PROJECT STRATEGY</w:t>
      </w:r>
      <w:r w:rsidR="002A2BD8">
        <w:rPr>
          <w:b/>
          <w:bCs/>
          <w:sz w:val="32"/>
          <w:szCs w:val="32"/>
        </w:rPr>
        <w:t xml:space="preserve"> OUTLINE</w:t>
      </w:r>
    </w:p>
    <w:p w14:paraId="5A0A2F32" w14:textId="38A7A8D8" w:rsidR="007E7AC8" w:rsidRDefault="007E7AC8" w:rsidP="00A73E17">
      <w:pPr>
        <w:spacing w:line="276" w:lineRule="auto"/>
        <w:jc w:val="center"/>
        <w:rPr>
          <w:b/>
          <w:bCs/>
        </w:rPr>
      </w:pPr>
      <w:r w:rsidRPr="007E7AC8">
        <w:rPr>
          <w:b/>
          <w:bCs/>
        </w:rPr>
        <w:t>Oct 19, 2019</w:t>
      </w:r>
    </w:p>
    <w:p w14:paraId="130547CE" w14:textId="55C49244" w:rsidR="00EA71F9" w:rsidRPr="007E7AC8" w:rsidRDefault="00EA71F9" w:rsidP="00A73E17">
      <w:pPr>
        <w:spacing w:line="276" w:lineRule="auto"/>
        <w:jc w:val="center"/>
        <w:rPr>
          <w:b/>
          <w:bCs/>
        </w:rPr>
      </w:pPr>
      <w:r>
        <w:rPr>
          <w:b/>
          <w:bCs/>
        </w:rPr>
        <w:t>D</w:t>
      </w:r>
      <w:r w:rsidR="00F72BC0">
        <w:rPr>
          <w:b/>
          <w:bCs/>
        </w:rPr>
        <w:t>ue Date</w:t>
      </w:r>
      <w:r>
        <w:rPr>
          <w:b/>
          <w:bCs/>
        </w:rPr>
        <w:t>: Oct 22, 2019</w:t>
      </w:r>
    </w:p>
    <w:p w14:paraId="71175F0F" w14:textId="2058547C" w:rsidR="007E7AC8" w:rsidRPr="007E7AC8" w:rsidRDefault="007E7AC8" w:rsidP="00A73E17">
      <w:pPr>
        <w:spacing w:line="276" w:lineRule="auto"/>
        <w:jc w:val="center"/>
      </w:pPr>
      <w:r w:rsidRPr="007E7AC8">
        <w:t>Pair A: Yu Gu, Zifan Peng</w:t>
      </w:r>
    </w:p>
    <w:p w14:paraId="77ADEE9D" w14:textId="4CB7BC9B" w:rsidR="007E7AC8" w:rsidRDefault="007E7AC8" w:rsidP="00A73E17">
      <w:pPr>
        <w:spacing w:line="276" w:lineRule="auto"/>
        <w:jc w:val="center"/>
      </w:pPr>
      <w:r w:rsidRPr="007E7AC8">
        <w:t xml:space="preserve">Pair B: </w:t>
      </w:r>
      <w:proofErr w:type="spellStart"/>
      <w:r w:rsidRPr="007E7AC8">
        <w:t>Jingyi</w:t>
      </w:r>
      <w:proofErr w:type="spellEnd"/>
      <w:r w:rsidRPr="007E7AC8">
        <w:t xml:space="preserve"> Wu, Shota</w:t>
      </w:r>
    </w:p>
    <w:p w14:paraId="6114A1C8" w14:textId="74187757" w:rsidR="00BD695D" w:rsidRDefault="00BD695D" w:rsidP="00A73E17">
      <w:pPr>
        <w:spacing w:line="276" w:lineRule="auto"/>
        <w:jc w:val="both"/>
        <w:rPr>
          <w:b/>
          <w:bCs/>
          <w:sz w:val="28"/>
          <w:szCs w:val="28"/>
        </w:rPr>
      </w:pPr>
    </w:p>
    <w:p w14:paraId="69A72808" w14:textId="2BBFDA5D" w:rsidR="007E7AC8" w:rsidRDefault="005903CC" w:rsidP="005903CC">
      <w:pPr>
        <w:spacing w:line="276" w:lineRule="auto"/>
        <w:jc w:val="both"/>
        <w:rPr>
          <w:b/>
          <w:bCs/>
          <w:sz w:val="28"/>
          <w:szCs w:val="28"/>
        </w:rPr>
      </w:pPr>
      <w:r w:rsidRPr="005903CC">
        <w:rPr>
          <w:b/>
          <w:bCs/>
          <w:sz w:val="28"/>
          <w:szCs w:val="28"/>
          <w:highlight w:val="yellow"/>
        </w:rPr>
        <w:t xml:space="preserve">Please </w:t>
      </w:r>
      <w:r w:rsidR="00C06A61">
        <w:rPr>
          <w:b/>
          <w:bCs/>
          <w:sz w:val="28"/>
          <w:szCs w:val="28"/>
          <w:highlight w:val="yellow"/>
        </w:rPr>
        <w:t>look at</w:t>
      </w:r>
      <w:r w:rsidRPr="005903CC">
        <w:rPr>
          <w:b/>
          <w:bCs/>
          <w:sz w:val="28"/>
          <w:szCs w:val="28"/>
          <w:highlight w:val="yellow"/>
        </w:rPr>
        <w:t xml:space="preserve"> where I </w:t>
      </w:r>
      <w:r w:rsidRPr="005903CC">
        <w:rPr>
          <w:b/>
          <w:bCs/>
          <w:sz w:val="28"/>
          <w:szCs w:val="28"/>
          <w:highlight w:val="yellow"/>
          <w:u w:val="single"/>
        </w:rPr>
        <w:t>highlight</w:t>
      </w:r>
      <w:r>
        <w:rPr>
          <w:b/>
          <w:bCs/>
          <w:sz w:val="28"/>
          <w:szCs w:val="28"/>
          <w:highlight w:val="yellow"/>
          <w:u w:val="single"/>
        </w:rPr>
        <w:t>ed</w:t>
      </w:r>
      <w:r w:rsidRPr="005903CC">
        <w:rPr>
          <w:b/>
          <w:bCs/>
          <w:sz w:val="28"/>
          <w:szCs w:val="28"/>
          <w:highlight w:val="yellow"/>
        </w:rPr>
        <w:t xml:space="preserve"> and please feel free to give comments</w:t>
      </w:r>
      <w:r>
        <w:rPr>
          <w:b/>
          <w:bCs/>
          <w:sz w:val="28"/>
          <w:szCs w:val="28"/>
          <w:highlight w:val="yellow"/>
        </w:rPr>
        <w:t xml:space="preserve"> and modifications</w:t>
      </w:r>
      <w:r w:rsidRPr="005903CC">
        <w:rPr>
          <w:b/>
          <w:bCs/>
          <w:sz w:val="28"/>
          <w:szCs w:val="28"/>
          <w:highlight w:val="yellow"/>
        </w:rPr>
        <w:t>!!!</w:t>
      </w:r>
    </w:p>
    <w:p w14:paraId="7A28EEBC" w14:textId="05833CA4" w:rsidR="00F47CE2" w:rsidRDefault="00F47CE2" w:rsidP="005903CC">
      <w:pPr>
        <w:spacing w:line="276" w:lineRule="auto"/>
        <w:jc w:val="both"/>
        <w:rPr>
          <w:b/>
          <w:bCs/>
          <w:sz w:val="28"/>
          <w:szCs w:val="28"/>
        </w:rPr>
      </w:pPr>
      <w:r>
        <w:rPr>
          <w:b/>
          <w:bCs/>
          <w:noProof/>
          <w:sz w:val="28"/>
          <w:szCs w:val="28"/>
        </w:rPr>
        <mc:AlternateContent>
          <mc:Choice Requires="wps">
            <w:drawing>
              <wp:anchor distT="0" distB="0" distL="114300" distR="114300" simplePos="0" relativeHeight="251659264" behindDoc="0" locked="0" layoutInCell="1" allowOverlap="1" wp14:anchorId="16BA14B5" wp14:editId="76C184D4">
                <wp:simplePos x="0" y="0"/>
                <wp:positionH relativeFrom="column">
                  <wp:posOffset>2210</wp:posOffset>
                </wp:positionH>
                <wp:positionV relativeFrom="paragraph">
                  <wp:posOffset>161290</wp:posOffset>
                </wp:positionV>
                <wp:extent cx="5924811" cy="0"/>
                <wp:effectExtent l="0" t="12700" r="19050" b="12700"/>
                <wp:wrapNone/>
                <wp:docPr id="1" name="Straight Connector 1"/>
                <wp:cNvGraphicFramePr/>
                <a:graphic xmlns:a="http://schemas.openxmlformats.org/drawingml/2006/main">
                  <a:graphicData uri="http://schemas.microsoft.com/office/word/2010/wordprocessingShape">
                    <wps:wsp>
                      <wps:cNvCnPr/>
                      <wps:spPr>
                        <a:xfrm>
                          <a:off x="0" y="0"/>
                          <a:ext cx="5924811" cy="0"/>
                        </a:xfrm>
                        <a:prstGeom prst="line">
                          <a:avLst/>
                        </a:prstGeom>
                        <a:ln w="22225"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94172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2.7pt" to="466.65pt,1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" strokecolor="black [3213]" strokeweight="1.75pt">
                <v:stroke linestyle="thinThin" joinstyle="miter"/>
              </v:line>
            </w:pict>
          </mc:Fallback>
        </mc:AlternateContent>
      </w:r>
    </w:p>
    <w:p w14:paraId="536B5C36" w14:textId="77777777" w:rsidR="005903CC" w:rsidRPr="00BD695D" w:rsidRDefault="005903CC" w:rsidP="00A73E17">
      <w:pPr>
        <w:spacing w:line="276" w:lineRule="auto"/>
        <w:jc w:val="both"/>
        <w:rPr>
          <w:b/>
          <w:bCs/>
          <w:sz w:val="28"/>
          <w:szCs w:val="28"/>
        </w:rPr>
      </w:pPr>
    </w:p>
    <w:p w14:paraId="4587BEAC" w14:textId="7ED1F9A9" w:rsidR="005A3D8F" w:rsidRPr="000B4699" w:rsidRDefault="005A3D8F" w:rsidP="00A73E17">
      <w:pPr>
        <w:spacing w:line="276" w:lineRule="auto"/>
        <w:jc w:val="both"/>
        <w:rPr>
          <w:b/>
          <w:bCs/>
          <w:color w:val="4472C4" w:themeColor="accent1"/>
          <w:sz w:val="30"/>
          <w:szCs w:val="30"/>
        </w:rPr>
      </w:pPr>
      <w:r w:rsidRPr="000B4699">
        <w:rPr>
          <w:b/>
          <w:bCs/>
          <w:color w:val="4472C4" w:themeColor="accent1"/>
          <w:sz w:val="30"/>
          <w:szCs w:val="30"/>
        </w:rPr>
        <w:t>Prescription Analysis</w:t>
      </w:r>
      <w:r w:rsidR="008C51CD" w:rsidRPr="000B4699">
        <w:rPr>
          <w:b/>
          <w:bCs/>
          <w:color w:val="4472C4" w:themeColor="accent1"/>
          <w:sz w:val="30"/>
          <w:szCs w:val="30"/>
        </w:rPr>
        <w:t xml:space="preserve"> (Pair A)</w:t>
      </w:r>
    </w:p>
    <w:p w14:paraId="1436D590" w14:textId="77777777" w:rsidR="00A73E17" w:rsidRPr="00A73E17" w:rsidRDefault="00A73E17" w:rsidP="00A73E17">
      <w:pPr>
        <w:pStyle w:val="ListParagraph"/>
        <w:spacing w:line="276" w:lineRule="auto"/>
        <w:jc w:val="both"/>
        <w:rPr>
          <w:b/>
          <w:bCs/>
          <w:color w:val="4472C4" w:themeColor="accent1"/>
          <w:sz w:val="28"/>
          <w:szCs w:val="28"/>
        </w:rPr>
      </w:pPr>
    </w:p>
    <w:p w14:paraId="2EB44EB7" w14:textId="1539B212" w:rsidR="008C51CD" w:rsidRDefault="0040663D" w:rsidP="00A73E17">
      <w:pPr>
        <w:pStyle w:val="ListParagraph"/>
        <w:numPr>
          <w:ilvl w:val="0"/>
          <w:numId w:val="6"/>
        </w:numPr>
        <w:spacing w:line="276" w:lineRule="auto"/>
        <w:ind w:left="360" w:hanging="450"/>
        <w:jc w:val="both"/>
        <w:rPr>
          <w:b/>
          <w:bCs/>
          <w:sz w:val="26"/>
          <w:szCs w:val="26"/>
        </w:rPr>
      </w:pPr>
      <w:r w:rsidRPr="00A73E17">
        <w:rPr>
          <w:b/>
          <w:bCs/>
          <w:sz w:val="26"/>
          <w:szCs w:val="26"/>
        </w:rPr>
        <w:t>Data Cleaning</w:t>
      </w:r>
    </w:p>
    <w:p w14:paraId="61710659" w14:textId="77777777" w:rsidR="00EC13B2" w:rsidRPr="00A73E17" w:rsidRDefault="00EC13B2" w:rsidP="00EC13B2">
      <w:pPr>
        <w:pStyle w:val="ListParagraph"/>
        <w:spacing w:line="276" w:lineRule="auto"/>
        <w:ind w:left="360"/>
        <w:jc w:val="both"/>
        <w:rPr>
          <w:b/>
          <w:bCs/>
          <w:sz w:val="26"/>
          <w:szCs w:val="26"/>
        </w:rPr>
      </w:pPr>
    </w:p>
    <w:p w14:paraId="7C4A028D" w14:textId="0AAF73BF" w:rsidR="00EC13B2" w:rsidRDefault="002653EE" w:rsidP="00EC13B2">
      <w:pPr>
        <w:pStyle w:val="ListParagraph"/>
        <w:numPr>
          <w:ilvl w:val="0"/>
          <w:numId w:val="2"/>
        </w:numPr>
        <w:snapToGrid w:val="0"/>
        <w:spacing w:line="276" w:lineRule="auto"/>
        <w:contextualSpacing w:val="0"/>
        <w:jc w:val="both"/>
      </w:pPr>
      <w:r>
        <w:rPr>
          <w:b/>
          <w:bCs/>
        </w:rPr>
        <w:t xml:space="preserve">Initial </w:t>
      </w:r>
      <w:r w:rsidR="00C6161F" w:rsidRPr="00A73E17">
        <w:rPr>
          <w:rFonts w:hint="eastAsia"/>
          <w:b/>
          <w:bCs/>
        </w:rPr>
        <w:t>D</w:t>
      </w:r>
      <w:r w:rsidR="00C6161F" w:rsidRPr="00A73E17">
        <w:rPr>
          <w:b/>
          <w:bCs/>
        </w:rPr>
        <w:t>ataset:</w:t>
      </w:r>
      <w:r w:rsidR="00C6161F">
        <w:t xml:space="preserve"> Opioid Pre</w:t>
      </w:r>
      <w:bookmarkStart w:id="0" w:name="_GoBack"/>
      <w:bookmarkEnd w:id="0"/>
      <w:r w:rsidR="00C6161F">
        <w:t>scriptions Shipments from 2006-2012</w:t>
      </w:r>
    </w:p>
    <w:p w14:paraId="3DD6A397" w14:textId="77777777" w:rsidR="00EC13B2" w:rsidRDefault="00EC13B2" w:rsidP="00EC13B2">
      <w:pPr>
        <w:pStyle w:val="ListParagraph"/>
        <w:snapToGrid w:val="0"/>
        <w:spacing w:line="276" w:lineRule="auto"/>
        <w:contextualSpacing w:val="0"/>
        <w:jc w:val="both"/>
      </w:pPr>
    </w:p>
    <w:p w14:paraId="7EFFC2D8" w14:textId="77777777" w:rsidR="001614CB" w:rsidRPr="001614CB" w:rsidRDefault="00DC0034" w:rsidP="001614CB">
      <w:pPr>
        <w:pStyle w:val="ListParagraph"/>
        <w:numPr>
          <w:ilvl w:val="0"/>
          <w:numId w:val="2"/>
        </w:numPr>
        <w:snapToGrid w:val="0"/>
        <w:spacing w:line="276" w:lineRule="auto"/>
        <w:contextualSpacing w:val="0"/>
        <w:jc w:val="both"/>
      </w:pPr>
      <w:r w:rsidRPr="00EC13B2">
        <w:rPr>
          <w:b/>
          <w:bCs/>
        </w:rPr>
        <w:t>Variables</w:t>
      </w:r>
      <w:r w:rsidR="00440FAE">
        <w:rPr>
          <w:b/>
          <w:bCs/>
        </w:rPr>
        <w:t xml:space="preserve"> in the Intermediate Dataset</w:t>
      </w:r>
      <w:r w:rsidRPr="00EC13B2">
        <w:rPr>
          <w:b/>
          <w:bCs/>
        </w:rPr>
        <w:t>:</w:t>
      </w:r>
      <w:r>
        <w:t xml:space="preserve"> </w:t>
      </w:r>
      <w:r w:rsidR="008542D3">
        <w:t>In</w:t>
      </w:r>
      <w:r w:rsidR="00C6161F">
        <w:t xml:space="preserve"> the </w:t>
      </w:r>
      <w:r w:rsidR="008448B6">
        <w:t>intermediate</w:t>
      </w:r>
      <w:r w:rsidR="00C6161F">
        <w:t xml:space="preserve"> dataset for </w:t>
      </w:r>
      <w:r w:rsidR="008448B6">
        <w:t xml:space="preserve">this </w:t>
      </w:r>
      <w:r w:rsidR="00C6161F">
        <w:t xml:space="preserve">analysis, variables should </w:t>
      </w:r>
      <w:r w:rsidR="008448B6">
        <w:t xml:space="preserve">be like </w:t>
      </w:r>
      <w:r w:rsidR="00C6161F">
        <w:t>this</w:t>
      </w:r>
      <w:r w:rsidR="001614CB">
        <w:t>:</w:t>
      </w:r>
    </w:p>
    <w:p w14:paraId="27E924F3" w14:textId="66BE3F71" w:rsidR="001614CB" w:rsidRDefault="001614CB" w:rsidP="001614CB">
      <w:pPr>
        <w:pStyle w:val="ListParagraph"/>
        <w:snapToGrid w:val="0"/>
        <w:spacing w:line="276" w:lineRule="auto"/>
        <w:contextualSpacing w:val="0"/>
        <w:jc w:val="both"/>
      </w:pPr>
      <w:r>
        <w:rPr>
          <w:b/>
          <w:bCs/>
          <w:i/>
          <w:iCs/>
        </w:rPr>
        <w:tab/>
      </w:r>
      <w:r w:rsidR="00C6161F" w:rsidRPr="001614CB">
        <w:rPr>
          <w:b/>
          <w:bCs/>
          <w:i/>
          <w:iCs/>
        </w:rPr>
        <w:t>Year:</w:t>
      </w:r>
      <w:r w:rsidR="00C6161F" w:rsidRPr="001614CB">
        <w:rPr>
          <w:i/>
          <w:iCs/>
        </w:rPr>
        <w:t xml:space="preserve"> </w:t>
      </w:r>
      <w:r w:rsidR="00C6161F" w:rsidRPr="00C6161F">
        <w:t>From 2006 to 2012</w:t>
      </w:r>
      <w:r w:rsidR="008542D3">
        <w:t xml:space="preserve"> (be aware of the data shortage for Texas and Washington,</w:t>
      </w:r>
      <w:r>
        <w:t xml:space="preserve"> </w:t>
      </w:r>
      <w:r w:rsidR="008542D3">
        <w:t xml:space="preserve">could </w:t>
      </w:r>
      <w:r w:rsidR="003F5249">
        <w:t xml:space="preserve">instead </w:t>
      </w:r>
      <w:r w:rsidR="008542D3">
        <w:t>use monthly data if we have time</w:t>
      </w:r>
      <w:r>
        <w:t>.</w:t>
      </w:r>
    </w:p>
    <w:p w14:paraId="3E71C583" w14:textId="77777777" w:rsidR="001614CB" w:rsidRDefault="001614CB" w:rsidP="001614CB">
      <w:pPr>
        <w:pStyle w:val="ListParagraph"/>
        <w:snapToGrid w:val="0"/>
        <w:spacing w:line="276" w:lineRule="auto"/>
        <w:contextualSpacing w:val="0"/>
        <w:jc w:val="both"/>
      </w:pPr>
      <w:r>
        <w:rPr>
          <w:b/>
          <w:bCs/>
          <w:i/>
          <w:iCs/>
        </w:rPr>
        <w:tab/>
      </w:r>
      <w:r w:rsidR="00602741" w:rsidRPr="00DC0034">
        <w:rPr>
          <w:b/>
          <w:bCs/>
          <w:i/>
          <w:iCs/>
        </w:rPr>
        <w:t>State:</w:t>
      </w:r>
      <w:r w:rsidR="00602741">
        <w:rPr>
          <w:i/>
          <w:iCs/>
        </w:rPr>
        <w:t xml:space="preserve"> </w:t>
      </w:r>
      <w:r w:rsidR="00602741" w:rsidRPr="00DC0034">
        <w:t xml:space="preserve">Probably </w:t>
      </w:r>
      <w:r w:rsidR="001C225F">
        <w:t>2</w:t>
      </w:r>
      <w:r w:rsidR="00602741" w:rsidRPr="00DC0034">
        <w:t xml:space="preserve"> states</w:t>
      </w:r>
      <w:r w:rsidR="001C225F">
        <w:t xml:space="preserve"> (if we only analyze Florida). One </w:t>
      </w:r>
      <w:r w:rsidR="00602741" w:rsidRPr="00DC0034">
        <w:t xml:space="preserve">for </w:t>
      </w:r>
      <w:r w:rsidR="001370D3">
        <w:t>policy-change</w:t>
      </w:r>
      <w:r w:rsidR="00602741" w:rsidRPr="00DC0034">
        <w:t xml:space="preserve"> states</w:t>
      </w:r>
      <w:r w:rsidR="001C225F">
        <w:t>,</w:t>
      </w:r>
      <w:r>
        <w:rPr>
          <w:b/>
          <w:bCs/>
          <w:i/>
          <w:iCs/>
        </w:rPr>
        <w:t xml:space="preserve"> </w:t>
      </w:r>
      <w:r w:rsidR="00602741" w:rsidRPr="00DC0034">
        <w:t>Florida</w:t>
      </w:r>
      <w:r w:rsidR="001C225F">
        <w:t xml:space="preserve">. </w:t>
      </w:r>
      <w:r w:rsidR="00602741" w:rsidRPr="00DC0034">
        <w:t xml:space="preserve">Another </w:t>
      </w:r>
      <w:r w:rsidR="001C225F">
        <w:t>one</w:t>
      </w:r>
      <w:r w:rsidR="00602741" w:rsidRPr="00DC0034">
        <w:t xml:space="preserve"> </w:t>
      </w:r>
      <w:r w:rsidR="00602741">
        <w:t xml:space="preserve">for </w:t>
      </w:r>
      <w:r w:rsidR="001C225F">
        <w:t xml:space="preserve">a </w:t>
      </w:r>
      <w:r w:rsidR="001370D3">
        <w:t>non-policy-change</w:t>
      </w:r>
      <w:r w:rsidR="00602741">
        <w:t xml:space="preserve"> state </w:t>
      </w:r>
      <w:r w:rsidR="00602741" w:rsidRPr="00DC0034">
        <w:t xml:space="preserve">that has similar pre-trends </w:t>
      </w:r>
      <w:r w:rsidR="00602741">
        <w:t xml:space="preserve">with </w:t>
      </w:r>
      <w:r w:rsidR="00602741" w:rsidRPr="00DC0034">
        <w:t>Florida</w:t>
      </w:r>
      <w:r w:rsidR="001C225F">
        <w:t>.</w:t>
      </w:r>
    </w:p>
    <w:p w14:paraId="6FAA5D49" w14:textId="77777777" w:rsidR="001614CB" w:rsidRDefault="001614CB" w:rsidP="001614CB">
      <w:pPr>
        <w:pStyle w:val="ListParagraph"/>
        <w:snapToGrid w:val="0"/>
        <w:spacing w:line="276" w:lineRule="auto"/>
        <w:contextualSpacing w:val="0"/>
        <w:jc w:val="both"/>
      </w:pPr>
      <w:r>
        <w:rPr>
          <w:b/>
          <w:bCs/>
          <w:i/>
          <w:iCs/>
        </w:rPr>
        <w:tab/>
      </w:r>
      <w:r w:rsidR="00602741" w:rsidRPr="00DC0034">
        <w:rPr>
          <w:b/>
          <w:bCs/>
          <w:i/>
          <w:iCs/>
        </w:rPr>
        <w:t>County:</w:t>
      </w:r>
      <w:r w:rsidR="00602741">
        <w:rPr>
          <w:b/>
          <w:bCs/>
          <w:i/>
          <w:iCs/>
        </w:rPr>
        <w:t xml:space="preserve"> </w:t>
      </w:r>
      <w:r w:rsidR="00602741" w:rsidRPr="003C3FD3">
        <w:rPr>
          <w:highlight w:val="yellow"/>
        </w:rPr>
        <w:t xml:space="preserve">Probably choose the top 3 counties with </w:t>
      </w:r>
      <w:r w:rsidR="00602741" w:rsidRPr="003C3FD3">
        <w:rPr>
          <w:rFonts w:hint="eastAsia"/>
          <w:highlight w:val="yellow"/>
        </w:rPr>
        <w:t>the</w:t>
      </w:r>
      <w:r w:rsidR="00602741" w:rsidRPr="003C3FD3">
        <w:rPr>
          <w:highlight w:val="yellow"/>
        </w:rPr>
        <w:t xml:space="preserve"> most shipments (or randomly choose 3</w:t>
      </w:r>
      <w:r w:rsidR="009D7676" w:rsidRPr="003C3FD3">
        <w:rPr>
          <w:highlight w:val="yellow"/>
        </w:rPr>
        <w:t xml:space="preserve"> </w:t>
      </w:r>
      <w:r w:rsidR="00602741" w:rsidRPr="003C3FD3">
        <w:rPr>
          <w:highlight w:val="yellow"/>
        </w:rPr>
        <w:t xml:space="preserve">counties?) </w:t>
      </w:r>
      <w:r w:rsidR="001370D3" w:rsidRPr="003C3FD3">
        <w:rPr>
          <w:highlight w:val="yellow"/>
        </w:rPr>
        <w:t>in</w:t>
      </w:r>
      <w:r w:rsidR="00602741" w:rsidRPr="003C3FD3">
        <w:rPr>
          <w:highlight w:val="yellow"/>
        </w:rPr>
        <w:t xml:space="preserve"> </w:t>
      </w:r>
      <w:r w:rsidR="001C225F">
        <w:rPr>
          <w:highlight w:val="yellow"/>
        </w:rPr>
        <w:t>Florida (</w:t>
      </w:r>
      <w:r w:rsidR="00602741" w:rsidRPr="003C3FD3">
        <w:rPr>
          <w:highlight w:val="yellow"/>
        </w:rPr>
        <w:t>in case of losing generality and we don’t want to analyze ALL the counties in</w:t>
      </w:r>
      <w:r w:rsidR="001C225F">
        <w:rPr>
          <w:highlight w:val="yellow"/>
        </w:rPr>
        <w:t xml:space="preserve"> Florida</w:t>
      </w:r>
      <w:r w:rsidR="00602741" w:rsidRPr="003C3FD3">
        <w:rPr>
          <w:highlight w:val="yellow"/>
        </w:rPr>
        <w:t>).</w:t>
      </w:r>
      <w:r w:rsidR="00602741" w:rsidRPr="00A4695D">
        <w:t xml:space="preserve"> </w:t>
      </w:r>
      <w:r w:rsidR="00602741">
        <w:t>Then</w:t>
      </w:r>
      <w:r w:rsidR="001C7DF2">
        <w:t xml:space="preserve"> in that non-policy-change state, </w:t>
      </w:r>
      <w:r w:rsidR="00602741">
        <w:t xml:space="preserve">we have to find </w:t>
      </w:r>
      <w:r w:rsidR="001C7DF2">
        <w:t xml:space="preserve">3 </w:t>
      </w:r>
      <w:r w:rsidR="00602741">
        <w:t>count</w:t>
      </w:r>
      <w:r w:rsidR="001C7DF2">
        <w:t>ies</w:t>
      </w:r>
      <w:r w:rsidR="00602741">
        <w:t xml:space="preserve"> that ha</w:t>
      </w:r>
      <w:r w:rsidR="001370D3">
        <w:t>s</w:t>
      </w:r>
      <w:r w:rsidR="001C7DF2">
        <w:t xml:space="preserve"> </w:t>
      </w:r>
      <w:r w:rsidR="001370D3">
        <w:t>similar</w:t>
      </w:r>
      <w:r w:rsidR="00602741">
        <w:t xml:space="preserve"> </w:t>
      </w:r>
      <w:r w:rsidR="001370D3">
        <w:t>pre-</w:t>
      </w:r>
      <w:r w:rsidR="00602741">
        <w:t>trend</w:t>
      </w:r>
      <w:r w:rsidR="001C7DF2">
        <w:t xml:space="preserve">s </w:t>
      </w:r>
      <w:r w:rsidR="002D287D">
        <w:t>corresponding to the</w:t>
      </w:r>
      <w:r w:rsidR="001C7DF2">
        <w:t xml:space="preserve"> 3 counties in Florida</w:t>
      </w:r>
      <w:r w:rsidR="00602741">
        <w:t>. (Or we could randomly choose</w:t>
      </w:r>
      <w:r w:rsidR="001C7DF2">
        <w:t xml:space="preserve"> </w:t>
      </w:r>
      <w:r w:rsidR="00602741">
        <w:t>count</w:t>
      </w:r>
      <w:r w:rsidR="001C7DF2">
        <w:t xml:space="preserve">ies </w:t>
      </w:r>
      <w:r w:rsidR="00602741">
        <w:t xml:space="preserve">that may not have similar pre-trend, since we can use the second regression which controls for change in trends. This will give us correct estimate regardless of </w:t>
      </w:r>
      <w:r w:rsidR="002D287D">
        <w:t xml:space="preserve">different </w:t>
      </w:r>
      <w:r w:rsidR="00602741">
        <w:t>pre-trends.)</w:t>
      </w:r>
    </w:p>
    <w:p w14:paraId="58DCE50D" w14:textId="77777777" w:rsidR="001614CB" w:rsidRDefault="001614CB" w:rsidP="001614CB">
      <w:pPr>
        <w:pStyle w:val="ListParagraph"/>
        <w:snapToGrid w:val="0"/>
        <w:spacing w:line="276" w:lineRule="auto"/>
        <w:contextualSpacing w:val="0"/>
        <w:jc w:val="both"/>
      </w:pPr>
      <w:r>
        <w:rPr>
          <w:b/>
          <w:bCs/>
          <w:i/>
          <w:iCs/>
        </w:rPr>
        <w:tab/>
      </w:r>
      <w:proofErr w:type="spellStart"/>
      <w:r w:rsidR="00C6161F" w:rsidRPr="008448B6">
        <w:rPr>
          <w:b/>
          <w:bCs/>
          <w:i/>
          <w:iCs/>
        </w:rPr>
        <w:t>Shipments</w:t>
      </w:r>
      <w:r w:rsidR="008448B6" w:rsidRPr="008448B6">
        <w:rPr>
          <w:b/>
          <w:bCs/>
          <w:i/>
          <w:iCs/>
        </w:rPr>
        <w:t>_County</w:t>
      </w:r>
      <w:proofErr w:type="spellEnd"/>
      <w:r w:rsidR="00C6161F" w:rsidRPr="008448B6">
        <w:rPr>
          <w:b/>
          <w:bCs/>
          <w:i/>
          <w:iCs/>
        </w:rPr>
        <w:t>:</w:t>
      </w:r>
      <w:r w:rsidR="00C6161F" w:rsidRPr="00DC0034">
        <w:t xml:space="preserve"> </w:t>
      </w:r>
      <w:r w:rsidR="00AD3935">
        <w:t>T</w:t>
      </w:r>
      <w:r w:rsidR="00C6161F" w:rsidRPr="00DC0034">
        <w:t xml:space="preserve">otal shipments for </w:t>
      </w:r>
      <w:r w:rsidR="00DC0034" w:rsidRPr="00DC0034">
        <w:t>a specific county per year</w:t>
      </w:r>
      <w:r w:rsidR="008448B6">
        <w:t>.</w:t>
      </w:r>
    </w:p>
    <w:p w14:paraId="24AE6B6F" w14:textId="77777777" w:rsidR="001614CB" w:rsidRDefault="001614CB" w:rsidP="001614CB">
      <w:pPr>
        <w:pStyle w:val="ListParagraph"/>
        <w:snapToGrid w:val="0"/>
        <w:spacing w:line="276" w:lineRule="auto"/>
        <w:contextualSpacing w:val="0"/>
        <w:jc w:val="both"/>
      </w:pPr>
      <w:r>
        <w:rPr>
          <w:b/>
          <w:bCs/>
          <w:i/>
          <w:iCs/>
        </w:rPr>
        <w:tab/>
      </w:r>
      <w:proofErr w:type="spellStart"/>
      <w:r w:rsidR="00623356" w:rsidRPr="008448B6">
        <w:rPr>
          <w:b/>
          <w:bCs/>
          <w:i/>
          <w:iCs/>
        </w:rPr>
        <w:t>Shipments_</w:t>
      </w:r>
      <w:r w:rsidR="00623356">
        <w:rPr>
          <w:b/>
          <w:bCs/>
          <w:i/>
          <w:iCs/>
        </w:rPr>
        <w:t>State</w:t>
      </w:r>
      <w:proofErr w:type="spellEnd"/>
      <w:r w:rsidR="00623356">
        <w:rPr>
          <w:b/>
          <w:bCs/>
          <w:i/>
          <w:iCs/>
        </w:rPr>
        <w:t xml:space="preserve">: </w:t>
      </w:r>
      <w:r w:rsidR="00AD3935">
        <w:t>T</w:t>
      </w:r>
      <w:r w:rsidR="00623356" w:rsidRPr="00DC0034">
        <w:t xml:space="preserve">otal shipments for a specific </w:t>
      </w:r>
      <w:r w:rsidR="00623356">
        <w:t>state</w:t>
      </w:r>
      <w:r w:rsidR="00623356" w:rsidRPr="00DC0034">
        <w:t xml:space="preserve"> </w:t>
      </w:r>
      <w:r w:rsidR="00623356">
        <w:t xml:space="preserve">for the whole period from </w:t>
      </w:r>
      <w:commentRangeStart w:id="1"/>
      <w:r w:rsidR="00623356">
        <w:t>2006</w:t>
      </w:r>
      <w:r w:rsidR="00390EC3">
        <w:t xml:space="preserve"> to </w:t>
      </w:r>
      <w:r w:rsidR="00623356">
        <w:t>2012</w:t>
      </w:r>
      <w:commentRangeEnd w:id="1"/>
      <w:r w:rsidR="009E66A9">
        <w:rPr>
          <w:rStyle w:val="CommentReference"/>
        </w:rPr>
        <w:commentReference w:id="1"/>
      </w:r>
      <w:r w:rsidR="00623356">
        <w:t>.</w:t>
      </w:r>
    </w:p>
    <w:p w14:paraId="45C269BD" w14:textId="77777777" w:rsidR="001614CB" w:rsidRDefault="001614CB" w:rsidP="001614CB">
      <w:pPr>
        <w:pStyle w:val="ListParagraph"/>
        <w:snapToGrid w:val="0"/>
        <w:spacing w:line="276" w:lineRule="auto"/>
        <w:contextualSpacing w:val="0"/>
        <w:jc w:val="both"/>
      </w:pPr>
      <w:r>
        <w:rPr>
          <w:b/>
          <w:bCs/>
          <w:i/>
          <w:iCs/>
        </w:rPr>
        <w:tab/>
      </w:r>
      <w:proofErr w:type="spellStart"/>
      <w:r w:rsidR="008448B6" w:rsidRPr="008448B6">
        <w:rPr>
          <w:b/>
          <w:bCs/>
          <w:i/>
          <w:iCs/>
        </w:rPr>
        <w:t>Shipments_Adjust</w:t>
      </w:r>
      <w:proofErr w:type="spellEnd"/>
      <w:r w:rsidR="008448B6" w:rsidRPr="008448B6">
        <w:rPr>
          <w:b/>
          <w:bCs/>
          <w:i/>
          <w:iCs/>
        </w:rPr>
        <w:t xml:space="preserve">:  </w:t>
      </w:r>
      <w:r w:rsidR="008448B6" w:rsidRPr="008448B6">
        <w:t xml:space="preserve">To </w:t>
      </w:r>
      <w:r w:rsidR="008448B6">
        <w:t>account</w:t>
      </w:r>
      <w:r w:rsidR="008448B6" w:rsidRPr="008448B6">
        <w:t xml:space="preserve"> for different </w:t>
      </w:r>
      <w:r w:rsidR="008448B6" w:rsidRPr="008448B6">
        <w:rPr>
          <w:rFonts w:hint="eastAsia"/>
        </w:rPr>
        <w:t>magnitude</w:t>
      </w:r>
      <w:r w:rsidR="008448B6" w:rsidRPr="008448B6">
        <w:t xml:space="preserve"> </w:t>
      </w:r>
      <w:r w:rsidR="008448B6" w:rsidRPr="008448B6">
        <w:rPr>
          <w:rFonts w:hint="eastAsia"/>
        </w:rPr>
        <w:t>of</w:t>
      </w:r>
      <w:r w:rsidR="008448B6" w:rsidRPr="008448B6">
        <w:t xml:space="preserve"> shipments in </w:t>
      </w:r>
      <w:r w:rsidR="00C002DB">
        <w:t>the two</w:t>
      </w:r>
      <w:r w:rsidR="008448B6" w:rsidRPr="008448B6">
        <w:t xml:space="preserve"> state</w:t>
      </w:r>
      <w:r w:rsidR="00C002DB">
        <w:t>s</w:t>
      </w:r>
      <w:r w:rsidR="008448B6" w:rsidRPr="008448B6">
        <w:t xml:space="preserve">, we divide </w:t>
      </w:r>
      <w:proofErr w:type="spellStart"/>
      <w:r w:rsidR="008448B6">
        <w:rPr>
          <w:b/>
          <w:bCs/>
          <w:i/>
          <w:iCs/>
        </w:rPr>
        <w:t>Shipments_County</w:t>
      </w:r>
      <w:proofErr w:type="spellEnd"/>
      <w:r w:rsidR="008448B6" w:rsidRPr="008448B6">
        <w:t xml:space="preserve"> by</w:t>
      </w:r>
      <w:r w:rsidR="00623356" w:rsidRPr="00623356">
        <w:rPr>
          <w:b/>
          <w:bCs/>
          <w:i/>
          <w:iCs/>
        </w:rPr>
        <w:t xml:space="preserve"> </w:t>
      </w:r>
      <w:proofErr w:type="spellStart"/>
      <w:r w:rsidR="00623356" w:rsidRPr="008448B6">
        <w:rPr>
          <w:b/>
          <w:bCs/>
          <w:i/>
          <w:iCs/>
        </w:rPr>
        <w:t>Shipments_</w:t>
      </w:r>
      <w:r w:rsidR="00623356">
        <w:rPr>
          <w:b/>
          <w:bCs/>
          <w:i/>
          <w:iCs/>
        </w:rPr>
        <w:t>State</w:t>
      </w:r>
      <w:proofErr w:type="spellEnd"/>
      <w:r w:rsidR="006A16EB">
        <w:t xml:space="preserve"> </w:t>
      </w:r>
      <w:r w:rsidR="008448B6">
        <w:t>to make an adjustment.</w:t>
      </w:r>
      <w:r w:rsidR="00AA48DF">
        <w:t xml:space="preserve"> </w:t>
      </w:r>
    </w:p>
    <w:p w14:paraId="267D4555" w14:textId="77777777" w:rsidR="001614CB" w:rsidRDefault="001614CB" w:rsidP="001614CB">
      <w:pPr>
        <w:pStyle w:val="ListParagraph"/>
        <w:snapToGrid w:val="0"/>
        <w:spacing w:line="276" w:lineRule="auto"/>
        <w:contextualSpacing w:val="0"/>
        <w:jc w:val="both"/>
      </w:pPr>
      <w:r>
        <w:rPr>
          <w:b/>
          <w:bCs/>
          <w:i/>
          <w:iCs/>
        </w:rPr>
        <w:tab/>
      </w:r>
      <w:r w:rsidR="0030395B" w:rsidRPr="00DC0034">
        <w:rPr>
          <w:b/>
          <w:bCs/>
          <w:i/>
          <w:iCs/>
        </w:rPr>
        <w:t>Post:</w:t>
      </w:r>
      <w:r w:rsidR="0030395B">
        <w:rPr>
          <w:b/>
          <w:bCs/>
          <w:i/>
          <w:iCs/>
        </w:rPr>
        <w:t xml:space="preserve"> </w:t>
      </w:r>
      <w:r w:rsidR="0030395B">
        <w:t>A</w:t>
      </w:r>
      <w:r w:rsidR="0030395B" w:rsidRPr="00394189">
        <w:t xml:space="preserve">n indicator </w:t>
      </w:r>
      <w:r w:rsidR="0030395B">
        <w:t xml:space="preserve">variable </w:t>
      </w:r>
      <w:r w:rsidR="0030395B" w:rsidRPr="00394189">
        <w:t xml:space="preserve">for whether we are in a period </w:t>
      </w:r>
      <w:r w:rsidR="00394189" w:rsidRPr="00394189">
        <w:t>after implementation of the policy change</w:t>
      </w:r>
      <w:r w:rsidR="0030395B">
        <w:t>.</w:t>
      </w:r>
      <w:r w:rsidR="006F0B59">
        <w:t xml:space="preserve"> (have to create this variable by looking at the year and the state)</w:t>
      </w:r>
    </w:p>
    <w:p w14:paraId="37AECB1F" w14:textId="2ED99942" w:rsidR="00A73E17" w:rsidRDefault="001614CB" w:rsidP="001614CB">
      <w:pPr>
        <w:pStyle w:val="ListParagraph"/>
        <w:snapToGrid w:val="0"/>
        <w:spacing w:line="276" w:lineRule="auto"/>
        <w:contextualSpacing w:val="0"/>
        <w:jc w:val="both"/>
      </w:pPr>
      <w:r>
        <w:rPr>
          <w:b/>
          <w:bCs/>
          <w:i/>
          <w:iCs/>
        </w:rPr>
        <w:tab/>
      </w:r>
      <w:proofErr w:type="spellStart"/>
      <w:r w:rsidR="0030395B" w:rsidRPr="00DC0034">
        <w:rPr>
          <w:b/>
          <w:bCs/>
          <w:i/>
          <w:iCs/>
        </w:rPr>
        <w:t>Policy_State</w:t>
      </w:r>
      <w:proofErr w:type="spellEnd"/>
      <w:r w:rsidR="0030395B" w:rsidRPr="00DC0034">
        <w:rPr>
          <w:b/>
          <w:bCs/>
          <w:i/>
          <w:iCs/>
        </w:rPr>
        <w:t>:</w:t>
      </w:r>
      <w:r w:rsidR="0030395B">
        <w:rPr>
          <w:b/>
          <w:bCs/>
          <w:i/>
          <w:iCs/>
        </w:rPr>
        <w:t xml:space="preserve"> </w:t>
      </w:r>
      <w:r w:rsidR="0030395B">
        <w:t>A</w:t>
      </w:r>
      <w:r w:rsidR="0030395B" w:rsidRPr="00394189">
        <w:t>n</w:t>
      </w:r>
      <w:r w:rsidR="0030395B">
        <w:rPr>
          <w:b/>
          <w:bCs/>
          <w:i/>
          <w:iCs/>
        </w:rPr>
        <w:t xml:space="preserve"> </w:t>
      </w:r>
      <w:r w:rsidR="0030395B" w:rsidRPr="00394189">
        <w:t>indicator variable for whether a given county is in a state that experienced a policy change</w:t>
      </w:r>
      <w:r w:rsidR="0030395B">
        <w:t>.</w:t>
      </w:r>
      <w:r w:rsidR="005E34C8">
        <w:t xml:space="preserve"> </w:t>
      </w:r>
      <w:r w:rsidR="006F0B59">
        <w:t>(have to create this variable by looking at the state)</w:t>
      </w:r>
    </w:p>
    <w:p w14:paraId="50E9D580" w14:textId="77777777" w:rsidR="00EC13B2" w:rsidRDefault="00EC13B2" w:rsidP="00A73E17">
      <w:pPr>
        <w:pStyle w:val="ListParagraph"/>
        <w:spacing w:before="100" w:beforeAutospacing="1" w:after="120" w:line="276" w:lineRule="auto"/>
        <w:ind w:left="1440"/>
        <w:jc w:val="both"/>
      </w:pPr>
    </w:p>
    <w:p w14:paraId="15AB3155" w14:textId="77777777" w:rsidR="001614CB" w:rsidRDefault="00590328" w:rsidP="001614CB">
      <w:pPr>
        <w:pStyle w:val="ListParagraph"/>
        <w:numPr>
          <w:ilvl w:val="0"/>
          <w:numId w:val="7"/>
        </w:numPr>
        <w:snapToGrid w:val="0"/>
        <w:spacing w:before="120" w:line="276" w:lineRule="auto"/>
        <w:contextualSpacing w:val="0"/>
        <w:jc w:val="both"/>
      </w:pPr>
      <w:r w:rsidRPr="00A73E17">
        <w:rPr>
          <w:b/>
          <w:bCs/>
        </w:rPr>
        <w:lastRenderedPageBreak/>
        <w:t xml:space="preserve">Corresponding variables in the </w:t>
      </w:r>
      <w:r w:rsidR="00FA097F" w:rsidRPr="00FA097F">
        <w:rPr>
          <w:b/>
          <w:bCs/>
        </w:rPr>
        <w:t xml:space="preserve">Opioid Prescriptions </w:t>
      </w:r>
      <w:r w:rsidR="00A73E17" w:rsidRPr="00A73E17">
        <w:rPr>
          <w:b/>
          <w:bCs/>
        </w:rPr>
        <w:t>Shipment</w:t>
      </w:r>
      <w:r w:rsidR="00FA097F">
        <w:rPr>
          <w:b/>
          <w:bCs/>
        </w:rPr>
        <w:t>s</w:t>
      </w:r>
      <w:r w:rsidR="00A73E17" w:rsidRPr="00A73E17">
        <w:rPr>
          <w:b/>
          <w:bCs/>
        </w:rPr>
        <w:t xml:space="preserve"> </w:t>
      </w:r>
      <w:r w:rsidRPr="00A73E17">
        <w:rPr>
          <w:b/>
          <w:bCs/>
        </w:rPr>
        <w:t>dataset</w:t>
      </w:r>
      <w:r w:rsidR="00C861E2" w:rsidRPr="00A73E17">
        <w:rPr>
          <w:rFonts w:ascii="SimSun" w:eastAsia="SimSun" w:hAnsi="SimSun" w:cs="SimSun" w:hint="eastAsia"/>
          <w:b/>
          <w:bCs/>
        </w:rPr>
        <w:t>：</w:t>
      </w:r>
    </w:p>
    <w:p w14:paraId="42855008" w14:textId="27FDD8AB" w:rsidR="001614CB" w:rsidRPr="00596F0F" w:rsidRDefault="001614CB" w:rsidP="001614CB">
      <w:pPr>
        <w:pStyle w:val="ListParagraph"/>
        <w:snapToGrid w:val="0"/>
        <w:spacing w:before="120" w:line="276" w:lineRule="auto"/>
        <w:contextualSpacing w:val="0"/>
        <w:jc w:val="both"/>
        <w:rPr>
          <w:rFonts w:ascii="Helvetica" w:hAnsi="Helvetica"/>
          <w:color w:val="24292E"/>
          <w:sz w:val="18"/>
          <w:szCs w:val="18"/>
          <w:shd w:val="clear" w:color="auto" w:fill="F6F8FA"/>
          <w:rPrChange w:id="2" w:author="Zifan Peng" w:date="2019-10-20T12:06:00Z">
            <w:rPr/>
          </w:rPrChange>
        </w:rPr>
      </w:pPr>
      <w:r>
        <w:rPr>
          <w:b/>
          <w:bCs/>
        </w:rPr>
        <w:tab/>
      </w:r>
      <w:r w:rsidR="00C861E2" w:rsidRPr="001614CB">
        <w:rPr>
          <w:b/>
          <w:bCs/>
          <w:i/>
          <w:iCs/>
        </w:rPr>
        <w:t xml:space="preserve">Year: </w:t>
      </w:r>
      <w:ins w:id="3" w:author="Zifan Peng" w:date="2019-10-20T12:06:00Z">
        <w:r w:rsidR="00596F0F" w:rsidRPr="00596F0F">
          <w:rPr>
            <w:rFonts w:ascii="Helvetica" w:hAnsi="Helvetica"/>
            <w:color w:val="24292E"/>
            <w:sz w:val="18"/>
            <w:szCs w:val="18"/>
            <w:shd w:val="clear" w:color="auto" w:fill="F6F8FA"/>
            <w:rPrChange w:id="4" w:author="Zifan Peng" w:date="2019-10-20T12:06:00Z">
              <w:rPr>
                <w:b/>
                <w:bCs/>
                <w:i/>
                <w:iCs/>
              </w:rPr>
            </w:rPrChange>
          </w:rPr>
          <w:t>TRANSACTION_DAT</w:t>
        </w:r>
        <w:r w:rsidR="009E66A9">
          <w:rPr>
            <w:rFonts w:ascii="Helvetica" w:hAnsi="Helvetica"/>
            <w:color w:val="24292E"/>
            <w:sz w:val="18"/>
            <w:szCs w:val="18"/>
            <w:shd w:val="clear" w:color="auto" w:fill="F6F8FA"/>
          </w:rPr>
          <w:t>E</w:t>
        </w:r>
        <w:r w:rsidR="00596F0F" w:rsidRPr="00596F0F" w:rsidDel="00596F0F">
          <w:rPr>
            <w:rFonts w:ascii="Helvetica" w:hAnsi="Helvetica"/>
            <w:color w:val="24292E"/>
            <w:sz w:val="18"/>
            <w:szCs w:val="18"/>
            <w:shd w:val="clear" w:color="auto" w:fill="F6F8FA"/>
            <w:rPrChange w:id="5" w:author="Zifan Peng" w:date="2019-10-20T12:06:00Z">
              <w:rPr>
                <w:b/>
                <w:bCs/>
                <w:i/>
                <w:iCs/>
                <w:highlight w:val="yellow"/>
              </w:rPr>
            </w:rPrChange>
          </w:rPr>
          <w:t xml:space="preserve"> </w:t>
        </w:r>
      </w:ins>
      <w:del w:id="6" w:author="Zifan Peng" w:date="2019-10-20T12:06:00Z">
        <w:r w:rsidR="005E34C8" w:rsidRPr="00596F0F" w:rsidDel="00596F0F">
          <w:rPr>
            <w:rFonts w:ascii="Helvetica" w:hAnsi="Helvetica"/>
            <w:color w:val="24292E"/>
            <w:sz w:val="18"/>
            <w:szCs w:val="18"/>
            <w:shd w:val="clear" w:color="auto" w:fill="F6F8FA"/>
            <w:rPrChange w:id="7" w:author="Zifan Peng" w:date="2019-10-20T12:06:00Z">
              <w:rPr>
                <w:highlight w:val="yellow"/>
              </w:rPr>
            </w:rPrChange>
          </w:rPr>
          <w:delText>U</w:delText>
        </w:r>
        <w:r w:rsidR="0030395B" w:rsidRPr="00596F0F" w:rsidDel="00596F0F">
          <w:rPr>
            <w:rFonts w:ascii="Helvetica" w:hAnsi="Helvetica"/>
            <w:color w:val="24292E"/>
            <w:sz w:val="18"/>
            <w:szCs w:val="18"/>
            <w:shd w:val="clear" w:color="auto" w:fill="F6F8FA"/>
            <w:rPrChange w:id="8" w:author="Zifan Peng" w:date="2019-10-20T12:06:00Z">
              <w:rPr>
                <w:highlight w:val="yellow"/>
              </w:rPr>
            </w:rPrChange>
          </w:rPr>
          <w:delText>nclear</w:delText>
        </w:r>
        <w:r w:rsidR="005E34C8" w:rsidRPr="00596F0F" w:rsidDel="00596F0F">
          <w:rPr>
            <w:rFonts w:ascii="Helvetica" w:hAnsi="Helvetica"/>
            <w:color w:val="24292E"/>
            <w:sz w:val="18"/>
            <w:szCs w:val="18"/>
            <w:shd w:val="clear" w:color="auto" w:fill="F6F8FA"/>
            <w:rPrChange w:id="9" w:author="Zifan Peng" w:date="2019-10-20T12:06:00Z">
              <w:rPr>
                <w:highlight w:val="yellow"/>
              </w:rPr>
            </w:rPrChange>
          </w:rPr>
          <w:delText>…</w:delText>
        </w:r>
      </w:del>
    </w:p>
    <w:p w14:paraId="5E8EAF18" w14:textId="40EC44A3" w:rsidR="001614CB" w:rsidRDefault="001614CB" w:rsidP="001614CB">
      <w:pPr>
        <w:pStyle w:val="ListParagraph"/>
        <w:snapToGrid w:val="0"/>
        <w:spacing w:before="120" w:line="276" w:lineRule="auto"/>
        <w:contextualSpacing w:val="0"/>
        <w:jc w:val="both"/>
      </w:pPr>
      <w:r>
        <w:rPr>
          <w:b/>
          <w:bCs/>
          <w:i/>
          <w:iCs/>
        </w:rPr>
        <w:tab/>
      </w:r>
      <w:r w:rsidR="0030395B" w:rsidRPr="00DC0034">
        <w:rPr>
          <w:b/>
          <w:bCs/>
          <w:i/>
          <w:iCs/>
        </w:rPr>
        <w:t>State:</w:t>
      </w:r>
      <w:r w:rsidR="00596080">
        <w:rPr>
          <w:b/>
          <w:bCs/>
          <w:i/>
          <w:iCs/>
        </w:rPr>
        <w:t xml:space="preserve"> </w:t>
      </w:r>
      <w:r w:rsidR="00A707B9" w:rsidRPr="001614CB">
        <w:t>Use</w:t>
      </w:r>
      <w:r w:rsidR="00A707B9">
        <w:rPr>
          <w:b/>
          <w:bCs/>
          <w:i/>
          <w:iCs/>
        </w:rPr>
        <w:t xml:space="preserve"> </w:t>
      </w:r>
      <w:commentRangeStart w:id="10"/>
      <w:del w:id="11" w:author="Zifan Peng" w:date="2019-10-20T12:15:00Z">
        <w:r w:rsidR="00596080" w:rsidDel="009E66A9">
          <w:rPr>
            <w:rFonts w:ascii="Helvetica" w:hAnsi="Helvetica"/>
            <w:color w:val="24292E"/>
            <w:sz w:val="18"/>
            <w:szCs w:val="18"/>
            <w:shd w:val="clear" w:color="auto" w:fill="F6F8FA"/>
          </w:rPr>
          <w:delText>REPORTER_STATE</w:delText>
        </w:r>
        <w:r w:rsidR="00596080" w:rsidRPr="00596080" w:rsidDel="009E66A9">
          <w:delText xml:space="preserve"> and </w:delText>
        </w:r>
      </w:del>
      <w:r w:rsidR="00596080">
        <w:rPr>
          <w:rFonts w:ascii="Helvetica" w:hAnsi="Helvetica"/>
          <w:color w:val="24292E"/>
          <w:sz w:val="18"/>
          <w:szCs w:val="18"/>
          <w:shd w:val="clear" w:color="auto" w:fill="F6F8FA"/>
        </w:rPr>
        <w:t>BUYER_STATE</w:t>
      </w:r>
      <w:commentRangeEnd w:id="10"/>
      <w:r w:rsidR="009E66A9">
        <w:rPr>
          <w:rStyle w:val="CommentReference"/>
        </w:rPr>
        <w:commentReference w:id="10"/>
      </w:r>
      <w:r w:rsidR="00596080">
        <w:t>.</w:t>
      </w:r>
      <w:r w:rsidR="00596080">
        <w:rPr>
          <w:b/>
          <w:bCs/>
          <w:i/>
          <w:iCs/>
        </w:rPr>
        <w:t xml:space="preserve"> </w:t>
      </w:r>
      <w:r w:rsidR="00A707B9" w:rsidRPr="00A707B9">
        <w:t xml:space="preserve">The sample </w:t>
      </w:r>
      <w:r w:rsidR="001370D3">
        <w:t>non-policy-change</w:t>
      </w:r>
      <w:r>
        <w:t xml:space="preserve"> </w:t>
      </w:r>
      <w:r w:rsidR="00596080">
        <w:t>st</w:t>
      </w:r>
      <w:r w:rsidR="00596080" w:rsidRPr="00596080">
        <w:t>ate</w:t>
      </w:r>
      <w:r w:rsidR="00596080">
        <w:t>s are</w:t>
      </w:r>
      <w:r w:rsidR="00596080">
        <w:rPr>
          <w:b/>
          <w:bCs/>
          <w:i/>
          <w:iCs/>
        </w:rPr>
        <w:t xml:space="preserve"> </w:t>
      </w:r>
      <w:r w:rsidR="00596080">
        <w:t>n</w:t>
      </w:r>
      <w:r w:rsidR="0030395B" w:rsidRPr="00596080">
        <w:t>ot decided yet, still have to look at the data and check the trends</w:t>
      </w:r>
      <w:r w:rsidR="00EC13B2">
        <w:t>.</w:t>
      </w:r>
    </w:p>
    <w:p w14:paraId="3553AD63" w14:textId="77777777" w:rsidR="001614CB" w:rsidRDefault="001614CB" w:rsidP="001614CB">
      <w:pPr>
        <w:pStyle w:val="ListParagraph"/>
        <w:snapToGrid w:val="0"/>
        <w:spacing w:before="120" w:line="276" w:lineRule="auto"/>
        <w:contextualSpacing w:val="0"/>
        <w:jc w:val="both"/>
      </w:pPr>
      <w:r>
        <w:rPr>
          <w:b/>
          <w:bCs/>
          <w:i/>
          <w:iCs/>
        </w:rPr>
        <w:tab/>
      </w:r>
      <w:r w:rsidR="0030395B">
        <w:rPr>
          <w:b/>
          <w:bCs/>
          <w:i/>
          <w:iCs/>
        </w:rPr>
        <w:t>County:</w:t>
      </w:r>
      <w:r w:rsidR="00A707B9">
        <w:rPr>
          <w:b/>
          <w:bCs/>
          <w:i/>
          <w:iCs/>
        </w:rPr>
        <w:t xml:space="preserve"> </w:t>
      </w:r>
      <w:r w:rsidR="00A707B9" w:rsidRPr="001614CB">
        <w:t>Use</w:t>
      </w:r>
      <w:r w:rsidR="00A707B9">
        <w:rPr>
          <w:b/>
          <w:bCs/>
          <w:i/>
          <w:iCs/>
        </w:rPr>
        <w:t xml:space="preserve"> </w:t>
      </w:r>
      <w:r w:rsidR="00596080" w:rsidRPr="00596080">
        <w:rPr>
          <w:rFonts w:ascii="Helvetica" w:hAnsi="Helvetica"/>
          <w:color w:val="24292E"/>
          <w:sz w:val="18"/>
          <w:szCs w:val="18"/>
          <w:shd w:val="clear" w:color="auto" w:fill="F6F8FA"/>
        </w:rPr>
        <w:t>REPORTER_COUNTY</w:t>
      </w:r>
      <w:r w:rsidR="00596080" w:rsidRPr="00596080">
        <w:t xml:space="preserve"> and</w:t>
      </w:r>
      <w:r w:rsidR="00596080">
        <w:rPr>
          <w:rFonts w:ascii="Helvetica" w:hAnsi="Helvetica"/>
          <w:color w:val="24292E"/>
          <w:sz w:val="18"/>
          <w:szCs w:val="18"/>
          <w:shd w:val="clear" w:color="auto" w:fill="F6F8FA"/>
        </w:rPr>
        <w:t xml:space="preserve"> </w:t>
      </w:r>
      <w:r w:rsidR="00596080" w:rsidRPr="00596080">
        <w:rPr>
          <w:rFonts w:ascii="Helvetica" w:hAnsi="Helvetica"/>
          <w:color w:val="24292E"/>
          <w:sz w:val="18"/>
          <w:szCs w:val="18"/>
          <w:shd w:val="clear" w:color="auto" w:fill="F6F8FA"/>
        </w:rPr>
        <w:t>BUYER_COUNTY</w:t>
      </w:r>
      <w:r w:rsidR="00596080">
        <w:t xml:space="preserve">. </w:t>
      </w:r>
      <w:r w:rsidR="00A707B9">
        <w:t>T</w:t>
      </w:r>
      <w:r w:rsidR="00596080">
        <w:t xml:space="preserve">he </w:t>
      </w:r>
      <w:r w:rsidR="00A707B9">
        <w:t xml:space="preserve">sample </w:t>
      </w:r>
      <w:r w:rsidR="001370D3">
        <w:t>policy-change</w:t>
      </w:r>
      <w:r w:rsidR="00A707B9">
        <w:t xml:space="preserve"> and </w:t>
      </w:r>
      <w:r w:rsidR="001370D3">
        <w:t>non-policy-change</w:t>
      </w:r>
      <w:r w:rsidR="00A707B9">
        <w:t xml:space="preserve"> </w:t>
      </w:r>
      <w:r w:rsidR="00596080">
        <w:t xml:space="preserve">counties are </w:t>
      </w:r>
      <w:r w:rsidR="00A707B9">
        <w:t xml:space="preserve">both </w:t>
      </w:r>
      <w:r w:rsidR="00596080">
        <w:t>n</w:t>
      </w:r>
      <w:r w:rsidR="007E3135" w:rsidRPr="0030395B">
        <w:t>ot decided yet</w:t>
      </w:r>
      <w:r w:rsidR="00A707B9">
        <w:t>. We s</w:t>
      </w:r>
      <w:r w:rsidR="007E3135" w:rsidRPr="0030395B">
        <w:t>till have to look at the data</w:t>
      </w:r>
      <w:r w:rsidR="007E3135">
        <w:t xml:space="preserve"> and choose the most representative </w:t>
      </w:r>
      <w:r w:rsidR="001370D3">
        <w:t xml:space="preserve">policy-change </w:t>
      </w:r>
      <w:r w:rsidR="007E3135">
        <w:t>count</w:t>
      </w:r>
      <w:r w:rsidR="00FE6FFF">
        <w:t>ies</w:t>
      </w:r>
      <w:r w:rsidR="00596080">
        <w:t>.</w:t>
      </w:r>
      <w:r w:rsidR="00A707B9">
        <w:t xml:space="preserve"> We also have to look at the trends to choose the sample </w:t>
      </w:r>
      <w:r w:rsidR="001370D3">
        <w:t>non-policy-change</w:t>
      </w:r>
      <w:r w:rsidR="00A707B9">
        <w:t xml:space="preserve"> counties.</w:t>
      </w:r>
    </w:p>
    <w:p w14:paraId="41C15ED5" w14:textId="51360771" w:rsidR="001614CB" w:rsidRDefault="001614CB" w:rsidP="001614CB">
      <w:pPr>
        <w:pStyle w:val="ListParagraph"/>
        <w:snapToGrid w:val="0"/>
        <w:spacing w:before="120" w:line="276" w:lineRule="auto"/>
        <w:contextualSpacing w:val="0"/>
        <w:jc w:val="both"/>
      </w:pPr>
      <w:r>
        <w:rPr>
          <w:b/>
          <w:bCs/>
          <w:i/>
          <w:iCs/>
        </w:rPr>
        <w:tab/>
      </w:r>
      <w:proofErr w:type="spellStart"/>
      <w:r w:rsidR="0030395B" w:rsidRPr="00DC0034">
        <w:rPr>
          <w:b/>
          <w:bCs/>
          <w:i/>
          <w:iCs/>
        </w:rPr>
        <w:t>Shipments</w:t>
      </w:r>
      <w:r w:rsidR="00F14620">
        <w:rPr>
          <w:b/>
          <w:bCs/>
          <w:i/>
          <w:iCs/>
        </w:rPr>
        <w:t>_County</w:t>
      </w:r>
      <w:proofErr w:type="spellEnd"/>
      <w:r w:rsidR="0030395B" w:rsidRPr="00DC0034">
        <w:rPr>
          <w:b/>
          <w:bCs/>
        </w:rPr>
        <w:t>:</w:t>
      </w:r>
      <w:r w:rsidR="00FE6FFF">
        <w:rPr>
          <w:b/>
          <w:bCs/>
        </w:rPr>
        <w:t xml:space="preserve"> </w:t>
      </w:r>
      <w:ins w:id="12" w:author="Zifan Peng" w:date="2019-10-20T12:08:00Z">
        <w:r w:rsidR="009E66A9" w:rsidRPr="009E66A9">
          <w:rPr>
            <w:rPrChange w:id="13" w:author="Zifan Peng" w:date="2019-10-20T12:09:00Z">
              <w:rPr>
                <w:b/>
                <w:bCs/>
              </w:rPr>
            </w:rPrChange>
          </w:rPr>
          <w:t>U</w:t>
        </w:r>
        <w:r w:rsidR="009E66A9" w:rsidRPr="009E66A9">
          <w:rPr>
            <w:rFonts w:hint="eastAsia"/>
            <w:rPrChange w:id="14" w:author="Zifan Peng" w:date="2019-10-20T12:08:00Z">
              <w:rPr>
                <w:rFonts w:ascii="SimSun" w:eastAsia="SimSun" w:hAnsi="SimSun" w:cs="SimSun" w:hint="eastAsia"/>
                <w:b/>
                <w:bCs/>
              </w:rPr>
            </w:rPrChange>
          </w:rPr>
          <w:t>s</w:t>
        </w:r>
        <w:r w:rsidR="009E66A9" w:rsidRPr="009E66A9">
          <w:rPr>
            <w:rPrChange w:id="15" w:author="Zifan Peng" w:date="2019-10-20T12:08:00Z">
              <w:rPr>
                <w:rFonts w:ascii="SimSun" w:eastAsia="SimSun" w:hAnsi="SimSun" w:cs="SimSun"/>
                <w:b/>
                <w:bCs/>
              </w:rPr>
            </w:rPrChange>
          </w:rPr>
          <w:t xml:space="preserve">e </w:t>
        </w:r>
        <w:r w:rsidR="009E66A9" w:rsidRPr="009E66A9">
          <w:rPr>
            <w:rFonts w:ascii="Helvetica" w:hAnsi="Helvetica"/>
            <w:color w:val="24292E"/>
            <w:sz w:val="18"/>
            <w:szCs w:val="18"/>
            <w:shd w:val="clear" w:color="auto" w:fill="F6F8FA"/>
            <w:rPrChange w:id="16" w:author="Zifan Peng" w:date="2019-10-20T12:09:00Z">
              <w:rPr>
                <w:rFonts w:ascii="SimSun" w:eastAsia="SimSun" w:hAnsi="SimSun" w:cs="SimSun"/>
                <w:b/>
                <w:bCs/>
              </w:rPr>
            </w:rPrChange>
          </w:rPr>
          <w:t>QUANTITY</w:t>
        </w:r>
        <w:r w:rsidR="009E66A9" w:rsidRPr="009E66A9">
          <w:rPr>
            <w:rFonts w:ascii="Helvetica" w:hAnsi="Helvetica"/>
            <w:color w:val="24292E"/>
            <w:sz w:val="18"/>
            <w:szCs w:val="18"/>
            <w:shd w:val="clear" w:color="auto" w:fill="F6F8FA"/>
            <w:rPrChange w:id="17" w:author="Zifan Peng" w:date="2019-10-20T12:08:00Z">
              <w:rPr>
                <w:rFonts w:ascii="SimSun" w:eastAsia="SimSun" w:hAnsi="SimSun" w:cs="SimSun"/>
                <w:b/>
                <w:bCs/>
              </w:rPr>
            </w:rPrChange>
          </w:rPr>
          <w:t xml:space="preserve"> and UNIT</w:t>
        </w:r>
      </w:ins>
      <w:ins w:id="18" w:author="Zifan Peng" w:date="2019-10-20T12:09:00Z">
        <w:r w:rsidR="009E66A9">
          <w:rPr>
            <w:rFonts w:ascii="Helvetica" w:hAnsi="Helvetica"/>
            <w:color w:val="24292E"/>
            <w:sz w:val="18"/>
            <w:szCs w:val="18"/>
            <w:shd w:val="clear" w:color="auto" w:fill="F6F8FA"/>
          </w:rPr>
          <w:t xml:space="preserve"> </w:t>
        </w:r>
        <w:r w:rsidR="009E66A9" w:rsidRPr="009E66A9">
          <w:rPr>
            <w:rPrChange w:id="19" w:author="Zifan Peng" w:date="2019-10-20T12:09:00Z">
              <w:rPr>
                <w:rFonts w:ascii="Helvetica" w:hAnsi="Helvetica"/>
                <w:color w:val="24292E"/>
                <w:sz w:val="18"/>
                <w:szCs w:val="18"/>
                <w:shd w:val="clear" w:color="auto" w:fill="F6F8FA"/>
              </w:rPr>
            </w:rPrChange>
          </w:rPr>
          <w:t>to</w:t>
        </w:r>
        <w:r w:rsidR="009E66A9">
          <w:t xml:space="preserve"> calculate the total of amount of shipments.</w:t>
        </w:r>
        <w:r w:rsidR="009E66A9" w:rsidRPr="009E66A9">
          <w:rPr>
            <w:rPrChange w:id="20" w:author="Zifan Peng" w:date="2019-10-20T12:09:00Z">
              <w:rPr>
                <w:rFonts w:ascii="Helvetica" w:hAnsi="Helvetica"/>
                <w:color w:val="24292E"/>
                <w:sz w:val="18"/>
                <w:szCs w:val="18"/>
                <w:shd w:val="clear" w:color="auto" w:fill="F6F8FA"/>
              </w:rPr>
            </w:rPrChange>
          </w:rPr>
          <w:t xml:space="preserve"> </w:t>
        </w:r>
      </w:ins>
      <w:r w:rsidR="005E34C8">
        <w:t>H</w:t>
      </w:r>
      <w:r w:rsidR="00FE6FFF" w:rsidRPr="00FE6FFF">
        <w:t xml:space="preserve">ave to filter out the observations </w:t>
      </w:r>
      <w:r w:rsidR="00B56E0B">
        <w:t>for all the counties we need</w:t>
      </w:r>
      <w:r w:rsidR="00655B7B">
        <w:t xml:space="preserve">. Then </w:t>
      </w:r>
      <w:r w:rsidR="00FE6FFF" w:rsidRPr="00FE6FFF">
        <w:t xml:space="preserve">sum </w:t>
      </w:r>
      <w:r w:rsidR="00CD44DE">
        <w:t>up the number of filtered observations</w:t>
      </w:r>
      <w:r w:rsidR="00FE6FFF" w:rsidRPr="00FE6FFF">
        <w:t xml:space="preserve"> </w:t>
      </w:r>
      <w:r w:rsidR="00836BEC">
        <w:t>by</w:t>
      </w:r>
      <w:r w:rsidR="00332096">
        <w:t xml:space="preserve"> </w:t>
      </w:r>
      <w:r w:rsidR="00FE6FFF" w:rsidRPr="00FE6FFF">
        <w:t xml:space="preserve">county </w:t>
      </w:r>
      <w:r w:rsidR="00836BEC">
        <w:t>and by</w:t>
      </w:r>
      <w:r w:rsidR="00FE6FFF" w:rsidRPr="00FE6FFF">
        <w:t xml:space="preserve"> year</w:t>
      </w:r>
      <w:r w:rsidR="00332096">
        <w:t>.</w:t>
      </w:r>
    </w:p>
    <w:p w14:paraId="26BBACF9" w14:textId="325FDB69" w:rsidR="00623356" w:rsidRPr="001614CB" w:rsidRDefault="001614CB" w:rsidP="001614CB">
      <w:pPr>
        <w:pStyle w:val="ListParagraph"/>
        <w:snapToGrid w:val="0"/>
        <w:spacing w:before="120" w:line="276" w:lineRule="auto"/>
        <w:contextualSpacing w:val="0"/>
        <w:jc w:val="both"/>
      </w:pPr>
      <w:r>
        <w:rPr>
          <w:b/>
          <w:bCs/>
          <w:i/>
          <w:iCs/>
        </w:rPr>
        <w:tab/>
      </w:r>
      <w:proofErr w:type="spellStart"/>
      <w:r w:rsidR="00623356" w:rsidRPr="00DC0034">
        <w:rPr>
          <w:b/>
          <w:bCs/>
          <w:i/>
          <w:iCs/>
        </w:rPr>
        <w:t>Shipments</w:t>
      </w:r>
      <w:r w:rsidR="00623356">
        <w:rPr>
          <w:b/>
          <w:bCs/>
          <w:i/>
          <w:iCs/>
        </w:rPr>
        <w:t>_State</w:t>
      </w:r>
      <w:proofErr w:type="spellEnd"/>
      <w:r w:rsidR="00623356">
        <w:rPr>
          <w:b/>
          <w:bCs/>
          <w:i/>
          <w:iCs/>
        </w:rPr>
        <w:t xml:space="preserve">: </w:t>
      </w:r>
      <w:r w:rsidR="00623356">
        <w:t>Similar to above</w:t>
      </w:r>
    </w:p>
    <w:p w14:paraId="45EDB81E" w14:textId="77777777" w:rsidR="00EC13B2" w:rsidRDefault="00EC13B2" w:rsidP="00A73E17">
      <w:pPr>
        <w:pStyle w:val="ListParagraph"/>
        <w:spacing w:line="276" w:lineRule="auto"/>
        <w:ind w:left="1080" w:firstLine="360"/>
        <w:jc w:val="both"/>
      </w:pPr>
    </w:p>
    <w:p w14:paraId="2AFBA945" w14:textId="7838AB70" w:rsidR="00EC13B2" w:rsidRPr="001B2537" w:rsidRDefault="00EC13B2" w:rsidP="00EC13B2">
      <w:pPr>
        <w:pStyle w:val="ListParagraph"/>
        <w:numPr>
          <w:ilvl w:val="0"/>
          <w:numId w:val="7"/>
        </w:numPr>
        <w:spacing w:before="100" w:beforeAutospacing="1" w:after="120" w:line="276" w:lineRule="auto"/>
        <w:jc w:val="both"/>
        <w:rPr>
          <w:b/>
          <w:bCs/>
        </w:rPr>
      </w:pPr>
      <w:r w:rsidRPr="00EC13B2">
        <w:rPr>
          <w:b/>
          <w:bCs/>
        </w:rPr>
        <w:t>A</w:t>
      </w:r>
      <w:r w:rsidR="001614CB">
        <w:rPr>
          <w:b/>
          <w:bCs/>
        </w:rPr>
        <w:t xml:space="preserve">n </w:t>
      </w:r>
      <w:r w:rsidR="008448B6">
        <w:rPr>
          <w:b/>
          <w:bCs/>
        </w:rPr>
        <w:t>intermediate</w:t>
      </w:r>
      <w:r w:rsidR="002653EE">
        <w:rPr>
          <w:b/>
          <w:bCs/>
        </w:rPr>
        <w:t xml:space="preserve"> dataset</w:t>
      </w:r>
      <w:r w:rsidRPr="00EC13B2">
        <w:rPr>
          <w:b/>
          <w:bCs/>
        </w:rPr>
        <w:t xml:space="preserve"> </w:t>
      </w:r>
      <w:r w:rsidR="00390EC3">
        <w:rPr>
          <w:b/>
          <w:bCs/>
        </w:rPr>
        <w:t>may</w:t>
      </w:r>
      <w:r w:rsidRPr="00EC13B2">
        <w:rPr>
          <w:b/>
          <w:bCs/>
        </w:rPr>
        <w:t xml:space="preserve"> </w:t>
      </w:r>
      <w:r w:rsidR="005855E1">
        <w:rPr>
          <w:b/>
          <w:bCs/>
        </w:rPr>
        <w:t xml:space="preserve">look </w:t>
      </w:r>
      <w:r w:rsidRPr="00EC13B2">
        <w:rPr>
          <w:rFonts w:hint="eastAsia"/>
          <w:b/>
          <w:bCs/>
        </w:rPr>
        <w:t>like</w:t>
      </w:r>
      <w:r w:rsidRPr="00EC13B2">
        <w:rPr>
          <w:b/>
          <w:bCs/>
        </w:rPr>
        <w:t xml:space="preserve"> </w:t>
      </w:r>
      <w:r w:rsidRPr="00EC13B2">
        <w:rPr>
          <w:rFonts w:hint="eastAsia"/>
          <w:b/>
          <w:bCs/>
        </w:rPr>
        <w:t>this</w:t>
      </w:r>
      <w:r>
        <w:rPr>
          <w:rFonts w:ascii="SimSun" w:eastAsia="SimSun" w:hAnsi="SimSun" w:cs="SimSun" w:hint="eastAsia"/>
          <w:b/>
          <w:bCs/>
        </w:rPr>
        <w:t>：</w:t>
      </w:r>
    </w:p>
    <w:tbl>
      <w:tblPr>
        <w:tblStyle w:val="TableGrid"/>
        <w:tblW w:w="0" w:type="auto"/>
        <w:tblInd w:w="360" w:type="dxa"/>
        <w:tblLook w:val="04A0" w:firstRow="1" w:lastRow="0" w:firstColumn="1" w:lastColumn="0" w:noHBand="0" w:noVBand="1"/>
      </w:tblPr>
      <w:tblGrid>
        <w:gridCol w:w="940"/>
        <w:gridCol w:w="596"/>
        <w:gridCol w:w="1005"/>
        <w:gridCol w:w="1660"/>
        <w:gridCol w:w="1478"/>
        <w:gridCol w:w="1598"/>
        <w:gridCol w:w="548"/>
        <w:gridCol w:w="1165"/>
      </w:tblGrid>
      <w:tr w:rsidR="00623356" w:rsidRPr="008D1270" w14:paraId="4F3C05EF" w14:textId="77777777" w:rsidTr="006C3B30">
        <w:trPr>
          <w:trHeight w:val="584"/>
        </w:trPr>
        <w:tc>
          <w:tcPr>
            <w:tcW w:w="625" w:type="dxa"/>
          </w:tcPr>
          <w:p w14:paraId="756902C6" w14:textId="13A46F9C" w:rsidR="00623356" w:rsidRPr="008D1270" w:rsidRDefault="00623356" w:rsidP="00EC13B2">
            <w:pPr>
              <w:spacing w:before="100" w:beforeAutospacing="1" w:after="120" w:line="276" w:lineRule="auto"/>
              <w:jc w:val="both"/>
              <w:rPr>
                <w:b/>
                <w:bCs/>
                <w:i/>
                <w:iCs/>
                <w:sz w:val="18"/>
                <w:szCs w:val="18"/>
              </w:rPr>
            </w:pPr>
            <w:commentRangeStart w:id="21"/>
            <w:r w:rsidRPr="008D1270">
              <w:rPr>
                <w:b/>
                <w:bCs/>
                <w:i/>
                <w:iCs/>
                <w:sz w:val="18"/>
                <w:szCs w:val="18"/>
              </w:rPr>
              <w:t>Year</w:t>
            </w:r>
            <w:commentRangeEnd w:id="21"/>
            <w:r w:rsidR="003008BA">
              <w:rPr>
                <w:rStyle w:val="CommentReference"/>
              </w:rPr>
              <w:commentReference w:id="21"/>
            </w:r>
          </w:p>
        </w:tc>
        <w:tc>
          <w:tcPr>
            <w:tcW w:w="627" w:type="dxa"/>
          </w:tcPr>
          <w:p w14:paraId="589C6E13" w14:textId="69423188" w:rsidR="00623356" w:rsidRPr="008D1270" w:rsidRDefault="00623356" w:rsidP="00EC13B2">
            <w:pPr>
              <w:spacing w:before="100" w:beforeAutospacing="1" w:after="120" w:line="276" w:lineRule="auto"/>
              <w:jc w:val="both"/>
              <w:rPr>
                <w:b/>
                <w:bCs/>
                <w:i/>
                <w:iCs/>
                <w:sz w:val="18"/>
                <w:szCs w:val="18"/>
              </w:rPr>
            </w:pPr>
            <w:r w:rsidRPr="008D1270">
              <w:rPr>
                <w:b/>
                <w:bCs/>
                <w:i/>
                <w:iCs/>
                <w:sz w:val="18"/>
                <w:szCs w:val="18"/>
              </w:rPr>
              <w:t>State</w:t>
            </w:r>
          </w:p>
        </w:tc>
        <w:tc>
          <w:tcPr>
            <w:tcW w:w="920" w:type="dxa"/>
          </w:tcPr>
          <w:p w14:paraId="0437AA65" w14:textId="08C4440F" w:rsidR="00623356" w:rsidRPr="008D1270" w:rsidRDefault="00623356" w:rsidP="00EC13B2">
            <w:pPr>
              <w:spacing w:before="100" w:beforeAutospacing="1" w:after="120" w:line="276" w:lineRule="auto"/>
              <w:jc w:val="both"/>
              <w:rPr>
                <w:b/>
                <w:bCs/>
                <w:i/>
                <w:iCs/>
                <w:sz w:val="18"/>
                <w:szCs w:val="18"/>
              </w:rPr>
            </w:pPr>
            <w:r w:rsidRPr="008D1270">
              <w:rPr>
                <w:b/>
                <w:bCs/>
                <w:i/>
                <w:iCs/>
                <w:sz w:val="18"/>
                <w:szCs w:val="18"/>
              </w:rPr>
              <w:t>County</w:t>
            </w:r>
          </w:p>
        </w:tc>
        <w:tc>
          <w:tcPr>
            <w:tcW w:w="1758" w:type="dxa"/>
          </w:tcPr>
          <w:p w14:paraId="66908FD9" w14:textId="4182A790" w:rsidR="00623356" w:rsidRPr="008D1270" w:rsidRDefault="00623356" w:rsidP="00EC13B2">
            <w:pPr>
              <w:spacing w:before="100" w:beforeAutospacing="1" w:after="120" w:line="276" w:lineRule="auto"/>
              <w:jc w:val="both"/>
              <w:rPr>
                <w:b/>
                <w:bCs/>
                <w:i/>
                <w:iCs/>
                <w:sz w:val="18"/>
                <w:szCs w:val="18"/>
              </w:rPr>
            </w:pPr>
            <w:proofErr w:type="spellStart"/>
            <w:r w:rsidRPr="008D1270">
              <w:rPr>
                <w:b/>
                <w:bCs/>
                <w:i/>
                <w:iCs/>
                <w:sz w:val="18"/>
                <w:szCs w:val="18"/>
              </w:rPr>
              <w:t>Shipments_County</w:t>
            </w:r>
            <w:proofErr w:type="spellEnd"/>
          </w:p>
        </w:tc>
        <w:tc>
          <w:tcPr>
            <w:tcW w:w="1539" w:type="dxa"/>
          </w:tcPr>
          <w:p w14:paraId="20B87DF9" w14:textId="53608C40" w:rsidR="00623356" w:rsidRPr="008D1270" w:rsidRDefault="00623356" w:rsidP="00EC13B2">
            <w:pPr>
              <w:spacing w:before="100" w:beforeAutospacing="1" w:after="120" w:line="276" w:lineRule="auto"/>
              <w:jc w:val="both"/>
              <w:rPr>
                <w:b/>
                <w:bCs/>
                <w:i/>
                <w:iCs/>
                <w:sz w:val="18"/>
                <w:szCs w:val="18"/>
              </w:rPr>
            </w:pPr>
            <w:proofErr w:type="spellStart"/>
            <w:r w:rsidRPr="008D1270">
              <w:rPr>
                <w:b/>
                <w:bCs/>
                <w:i/>
                <w:iCs/>
                <w:sz w:val="18"/>
                <w:szCs w:val="18"/>
              </w:rPr>
              <w:t>Shipments_State</w:t>
            </w:r>
            <w:proofErr w:type="spellEnd"/>
          </w:p>
        </w:tc>
        <w:tc>
          <w:tcPr>
            <w:tcW w:w="1690" w:type="dxa"/>
          </w:tcPr>
          <w:p w14:paraId="5816B6B3" w14:textId="338F6F95" w:rsidR="00623356" w:rsidRPr="008D1270" w:rsidRDefault="00623356" w:rsidP="00EC13B2">
            <w:pPr>
              <w:spacing w:before="100" w:beforeAutospacing="1" w:after="120" w:line="276" w:lineRule="auto"/>
              <w:jc w:val="both"/>
              <w:rPr>
                <w:b/>
                <w:bCs/>
                <w:i/>
                <w:iCs/>
                <w:sz w:val="18"/>
                <w:szCs w:val="18"/>
              </w:rPr>
            </w:pPr>
            <w:proofErr w:type="spellStart"/>
            <w:r w:rsidRPr="008D1270">
              <w:rPr>
                <w:b/>
                <w:bCs/>
                <w:i/>
                <w:iCs/>
                <w:sz w:val="18"/>
                <w:szCs w:val="18"/>
              </w:rPr>
              <w:t>Shipments_Adjust</w:t>
            </w:r>
            <w:proofErr w:type="spellEnd"/>
          </w:p>
        </w:tc>
        <w:tc>
          <w:tcPr>
            <w:tcW w:w="580" w:type="dxa"/>
          </w:tcPr>
          <w:p w14:paraId="52EB69A6" w14:textId="7F8CD00E" w:rsidR="00623356" w:rsidRPr="008D1270" w:rsidRDefault="00623356" w:rsidP="00EC13B2">
            <w:pPr>
              <w:spacing w:before="100" w:beforeAutospacing="1" w:after="120" w:line="276" w:lineRule="auto"/>
              <w:jc w:val="both"/>
              <w:rPr>
                <w:b/>
                <w:bCs/>
                <w:i/>
                <w:iCs/>
                <w:sz w:val="18"/>
                <w:szCs w:val="18"/>
              </w:rPr>
            </w:pPr>
            <w:r w:rsidRPr="008D1270">
              <w:rPr>
                <w:b/>
                <w:bCs/>
                <w:i/>
                <w:iCs/>
                <w:sz w:val="18"/>
                <w:szCs w:val="18"/>
              </w:rPr>
              <w:t>Post</w:t>
            </w:r>
          </w:p>
        </w:tc>
        <w:tc>
          <w:tcPr>
            <w:tcW w:w="1251" w:type="dxa"/>
          </w:tcPr>
          <w:p w14:paraId="2C40DBC6" w14:textId="4695AE1A" w:rsidR="00623356" w:rsidRPr="008D1270" w:rsidRDefault="00623356" w:rsidP="00EC13B2">
            <w:pPr>
              <w:spacing w:before="100" w:beforeAutospacing="1" w:after="120" w:line="276" w:lineRule="auto"/>
              <w:jc w:val="both"/>
              <w:rPr>
                <w:b/>
                <w:bCs/>
                <w:i/>
                <w:iCs/>
                <w:sz w:val="18"/>
                <w:szCs w:val="18"/>
              </w:rPr>
            </w:pPr>
            <w:proofErr w:type="spellStart"/>
            <w:r w:rsidRPr="008D1270">
              <w:rPr>
                <w:b/>
                <w:bCs/>
                <w:i/>
                <w:iCs/>
                <w:sz w:val="18"/>
                <w:szCs w:val="18"/>
              </w:rPr>
              <w:t>Policy_State</w:t>
            </w:r>
            <w:proofErr w:type="spellEnd"/>
          </w:p>
        </w:tc>
      </w:tr>
      <w:tr w:rsidR="00623356" w:rsidRPr="00FA097F" w14:paraId="4C3F8E46" w14:textId="77777777" w:rsidTr="00555155">
        <w:tc>
          <w:tcPr>
            <w:tcW w:w="625" w:type="dxa"/>
          </w:tcPr>
          <w:p w14:paraId="4CBC74D8" w14:textId="41C979E9" w:rsidR="00623356" w:rsidRPr="00623356" w:rsidRDefault="00623356" w:rsidP="00FA097F">
            <w:pPr>
              <w:spacing w:before="100" w:beforeAutospacing="1" w:after="120" w:line="276" w:lineRule="auto"/>
              <w:jc w:val="both"/>
              <w:rPr>
                <w:sz w:val="20"/>
                <w:szCs w:val="20"/>
              </w:rPr>
            </w:pPr>
            <w:r w:rsidRPr="00623356">
              <w:rPr>
                <w:sz w:val="20"/>
                <w:szCs w:val="20"/>
              </w:rPr>
              <w:t>200</w:t>
            </w:r>
            <w:r w:rsidR="001C49CE">
              <w:rPr>
                <w:sz w:val="20"/>
                <w:szCs w:val="20"/>
              </w:rPr>
              <w:t>6</w:t>
            </w:r>
          </w:p>
        </w:tc>
        <w:tc>
          <w:tcPr>
            <w:tcW w:w="627" w:type="dxa"/>
          </w:tcPr>
          <w:p w14:paraId="74DB6632" w14:textId="35CF56EA" w:rsidR="00623356" w:rsidRPr="00623356" w:rsidRDefault="00623356" w:rsidP="00FA097F">
            <w:pPr>
              <w:spacing w:before="100" w:beforeAutospacing="1" w:after="120" w:line="276" w:lineRule="auto"/>
              <w:jc w:val="both"/>
              <w:rPr>
                <w:sz w:val="20"/>
                <w:szCs w:val="20"/>
              </w:rPr>
            </w:pPr>
            <w:r w:rsidRPr="00623356">
              <w:rPr>
                <w:sz w:val="20"/>
                <w:szCs w:val="20"/>
              </w:rPr>
              <w:t>FL</w:t>
            </w:r>
          </w:p>
        </w:tc>
        <w:tc>
          <w:tcPr>
            <w:tcW w:w="920" w:type="dxa"/>
          </w:tcPr>
          <w:p w14:paraId="1FEC834D" w14:textId="6F1CC485" w:rsidR="00623356" w:rsidRPr="00623356" w:rsidRDefault="00623356" w:rsidP="00FA097F">
            <w:pPr>
              <w:spacing w:before="100" w:beforeAutospacing="1" w:after="120" w:line="276" w:lineRule="auto"/>
              <w:jc w:val="both"/>
              <w:rPr>
                <w:sz w:val="20"/>
                <w:szCs w:val="20"/>
              </w:rPr>
            </w:pPr>
            <w:r w:rsidRPr="00623356">
              <w:rPr>
                <w:sz w:val="20"/>
                <w:szCs w:val="20"/>
              </w:rPr>
              <w:t>County1</w:t>
            </w:r>
          </w:p>
        </w:tc>
        <w:tc>
          <w:tcPr>
            <w:tcW w:w="1758" w:type="dxa"/>
          </w:tcPr>
          <w:p w14:paraId="4F75F39E" w14:textId="0234C4FE" w:rsidR="00623356" w:rsidRPr="00623356" w:rsidRDefault="00623356" w:rsidP="00FA097F">
            <w:pPr>
              <w:spacing w:before="100" w:beforeAutospacing="1" w:after="120" w:line="276" w:lineRule="auto"/>
              <w:jc w:val="both"/>
              <w:rPr>
                <w:sz w:val="20"/>
                <w:szCs w:val="20"/>
              </w:rPr>
            </w:pPr>
            <w:r w:rsidRPr="00623356">
              <w:rPr>
                <w:sz w:val="20"/>
                <w:szCs w:val="20"/>
              </w:rPr>
              <w:t>500</w:t>
            </w:r>
          </w:p>
        </w:tc>
        <w:tc>
          <w:tcPr>
            <w:tcW w:w="1539" w:type="dxa"/>
          </w:tcPr>
          <w:p w14:paraId="13F05BF8" w14:textId="0AF0E861" w:rsidR="00623356" w:rsidRPr="00623356" w:rsidRDefault="00623356" w:rsidP="00FA097F">
            <w:pPr>
              <w:spacing w:before="100" w:beforeAutospacing="1" w:after="120" w:line="276" w:lineRule="auto"/>
              <w:jc w:val="both"/>
              <w:rPr>
                <w:sz w:val="20"/>
                <w:szCs w:val="20"/>
              </w:rPr>
            </w:pPr>
            <w:r>
              <w:rPr>
                <w:sz w:val="20"/>
                <w:szCs w:val="20"/>
              </w:rPr>
              <w:t>1200</w:t>
            </w:r>
            <w:r w:rsidR="002354EA">
              <w:rPr>
                <w:sz w:val="20"/>
                <w:szCs w:val="20"/>
              </w:rPr>
              <w:t>0</w:t>
            </w:r>
          </w:p>
        </w:tc>
        <w:tc>
          <w:tcPr>
            <w:tcW w:w="1690" w:type="dxa"/>
          </w:tcPr>
          <w:p w14:paraId="1612E426" w14:textId="0B806332" w:rsidR="00623356" w:rsidRPr="00623356" w:rsidRDefault="00623356" w:rsidP="00FA097F">
            <w:pPr>
              <w:spacing w:before="100" w:beforeAutospacing="1" w:after="120" w:line="276" w:lineRule="auto"/>
              <w:jc w:val="both"/>
              <w:rPr>
                <w:sz w:val="20"/>
                <w:szCs w:val="20"/>
              </w:rPr>
            </w:pPr>
            <w:r>
              <w:rPr>
                <w:sz w:val="20"/>
                <w:szCs w:val="20"/>
              </w:rPr>
              <w:t>0.</w:t>
            </w:r>
            <w:r w:rsidR="002354EA">
              <w:rPr>
                <w:sz w:val="20"/>
                <w:szCs w:val="20"/>
              </w:rPr>
              <w:t>0417</w:t>
            </w:r>
          </w:p>
        </w:tc>
        <w:tc>
          <w:tcPr>
            <w:tcW w:w="580" w:type="dxa"/>
          </w:tcPr>
          <w:p w14:paraId="7B0FDBA5" w14:textId="7A6BD68D" w:rsidR="00623356" w:rsidRPr="00623356" w:rsidRDefault="00623356" w:rsidP="00FA097F">
            <w:pPr>
              <w:spacing w:before="100" w:beforeAutospacing="1" w:after="120" w:line="276" w:lineRule="auto"/>
              <w:jc w:val="both"/>
              <w:rPr>
                <w:sz w:val="20"/>
                <w:szCs w:val="20"/>
              </w:rPr>
            </w:pPr>
            <w:r w:rsidRPr="00623356">
              <w:rPr>
                <w:sz w:val="20"/>
                <w:szCs w:val="20"/>
              </w:rPr>
              <w:t>0</w:t>
            </w:r>
          </w:p>
        </w:tc>
        <w:tc>
          <w:tcPr>
            <w:tcW w:w="1251" w:type="dxa"/>
          </w:tcPr>
          <w:p w14:paraId="2A6A54AF" w14:textId="1A458601" w:rsidR="00623356" w:rsidRPr="00623356" w:rsidRDefault="00623356" w:rsidP="00FA097F">
            <w:pPr>
              <w:spacing w:before="100" w:beforeAutospacing="1" w:after="120" w:line="276" w:lineRule="auto"/>
              <w:jc w:val="both"/>
              <w:rPr>
                <w:sz w:val="20"/>
                <w:szCs w:val="20"/>
              </w:rPr>
            </w:pPr>
            <w:r w:rsidRPr="00623356">
              <w:rPr>
                <w:sz w:val="20"/>
                <w:szCs w:val="20"/>
              </w:rPr>
              <w:t>1</w:t>
            </w:r>
          </w:p>
        </w:tc>
      </w:tr>
      <w:tr w:rsidR="00623356" w:rsidRPr="00FA097F" w14:paraId="5EA8E2A2" w14:textId="77777777" w:rsidTr="00555155">
        <w:tc>
          <w:tcPr>
            <w:tcW w:w="625" w:type="dxa"/>
          </w:tcPr>
          <w:p w14:paraId="7309B1B8" w14:textId="3BEC0030" w:rsidR="00623356" w:rsidRPr="00623356" w:rsidRDefault="00623356" w:rsidP="00FA097F">
            <w:pPr>
              <w:spacing w:before="100" w:beforeAutospacing="1" w:after="120" w:line="276" w:lineRule="auto"/>
              <w:jc w:val="both"/>
              <w:rPr>
                <w:sz w:val="20"/>
                <w:szCs w:val="20"/>
              </w:rPr>
            </w:pPr>
            <w:r w:rsidRPr="00623356">
              <w:rPr>
                <w:sz w:val="20"/>
                <w:szCs w:val="20"/>
              </w:rPr>
              <w:t>200</w:t>
            </w:r>
            <w:r w:rsidR="001C49CE">
              <w:rPr>
                <w:sz w:val="20"/>
                <w:szCs w:val="20"/>
              </w:rPr>
              <w:t>7</w:t>
            </w:r>
          </w:p>
        </w:tc>
        <w:tc>
          <w:tcPr>
            <w:tcW w:w="627" w:type="dxa"/>
          </w:tcPr>
          <w:p w14:paraId="55F3C765" w14:textId="2310C06F" w:rsidR="00623356" w:rsidRPr="00623356" w:rsidRDefault="00623356" w:rsidP="00FA097F">
            <w:pPr>
              <w:spacing w:before="100" w:beforeAutospacing="1" w:after="120" w:line="276" w:lineRule="auto"/>
              <w:jc w:val="both"/>
              <w:rPr>
                <w:sz w:val="20"/>
                <w:szCs w:val="20"/>
              </w:rPr>
            </w:pPr>
            <w:r w:rsidRPr="00623356">
              <w:rPr>
                <w:sz w:val="20"/>
                <w:szCs w:val="20"/>
              </w:rPr>
              <w:t>FL</w:t>
            </w:r>
          </w:p>
        </w:tc>
        <w:tc>
          <w:tcPr>
            <w:tcW w:w="920" w:type="dxa"/>
          </w:tcPr>
          <w:p w14:paraId="043548BC" w14:textId="570483C9" w:rsidR="00623356" w:rsidRPr="00623356" w:rsidRDefault="00623356" w:rsidP="00FA097F">
            <w:pPr>
              <w:spacing w:before="100" w:beforeAutospacing="1" w:after="120" w:line="276" w:lineRule="auto"/>
              <w:jc w:val="both"/>
              <w:rPr>
                <w:sz w:val="20"/>
                <w:szCs w:val="20"/>
              </w:rPr>
            </w:pPr>
            <w:r w:rsidRPr="00623356">
              <w:rPr>
                <w:sz w:val="20"/>
                <w:szCs w:val="20"/>
              </w:rPr>
              <w:t>County1</w:t>
            </w:r>
          </w:p>
        </w:tc>
        <w:tc>
          <w:tcPr>
            <w:tcW w:w="1758" w:type="dxa"/>
          </w:tcPr>
          <w:p w14:paraId="0B33FC03" w14:textId="5973F011" w:rsidR="00623356" w:rsidRPr="00623356" w:rsidRDefault="00623356" w:rsidP="00FA097F">
            <w:pPr>
              <w:spacing w:before="100" w:beforeAutospacing="1" w:after="120" w:line="276" w:lineRule="auto"/>
              <w:jc w:val="both"/>
              <w:rPr>
                <w:sz w:val="20"/>
                <w:szCs w:val="20"/>
              </w:rPr>
            </w:pPr>
            <w:r w:rsidRPr="00623356">
              <w:rPr>
                <w:sz w:val="20"/>
                <w:szCs w:val="20"/>
              </w:rPr>
              <w:t>600</w:t>
            </w:r>
          </w:p>
        </w:tc>
        <w:tc>
          <w:tcPr>
            <w:tcW w:w="1539" w:type="dxa"/>
          </w:tcPr>
          <w:p w14:paraId="64B7BA68" w14:textId="2E2C656D" w:rsidR="00623356" w:rsidRPr="00623356" w:rsidRDefault="00623356" w:rsidP="00FA097F">
            <w:pPr>
              <w:spacing w:before="100" w:beforeAutospacing="1" w:after="120" w:line="276" w:lineRule="auto"/>
              <w:jc w:val="both"/>
              <w:rPr>
                <w:sz w:val="20"/>
                <w:szCs w:val="20"/>
              </w:rPr>
            </w:pPr>
            <w:r>
              <w:rPr>
                <w:sz w:val="20"/>
                <w:szCs w:val="20"/>
              </w:rPr>
              <w:t>12000</w:t>
            </w:r>
          </w:p>
        </w:tc>
        <w:tc>
          <w:tcPr>
            <w:tcW w:w="1690" w:type="dxa"/>
          </w:tcPr>
          <w:p w14:paraId="10464150" w14:textId="68F66920" w:rsidR="00623356" w:rsidRPr="00623356" w:rsidRDefault="002354EA" w:rsidP="00FA097F">
            <w:pPr>
              <w:spacing w:before="100" w:beforeAutospacing="1" w:after="120" w:line="276" w:lineRule="auto"/>
              <w:jc w:val="both"/>
              <w:rPr>
                <w:sz w:val="20"/>
                <w:szCs w:val="20"/>
              </w:rPr>
            </w:pPr>
            <w:r>
              <w:rPr>
                <w:sz w:val="20"/>
                <w:szCs w:val="20"/>
              </w:rPr>
              <w:t>0.0500</w:t>
            </w:r>
          </w:p>
        </w:tc>
        <w:tc>
          <w:tcPr>
            <w:tcW w:w="580" w:type="dxa"/>
          </w:tcPr>
          <w:p w14:paraId="6457BCE7" w14:textId="6DC74245" w:rsidR="00623356" w:rsidRPr="00623356" w:rsidRDefault="00623356" w:rsidP="00FA097F">
            <w:pPr>
              <w:spacing w:before="100" w:beforeAutospacing="1" w:after="120" w:line="276" w:lineRule="auto"/>
              <w:jc w:val="both"/>
              <w:rPr>
                <w:sz w:val="20"/>
                <w:szCs w:val="20"/>
              </w:rPr>
            </w:pPr>
            <w:r w:rsidRPr="00623356">
              <w:rPr>
                <w:sz w:val="20"/>
                <w:szCs w:val="20"/>
              </w:rPr>
              <w:t>0</w:t>
            </w:r>
          </w:p>
        </w:tc>
        <w:tc>
          <w:tcPr>
            <w:tcW w:w="1251" w:type="dxa"/>
          </w:tcPr>
          <w:p w14:paraId="14F6E481" w14:textId="1CFB2963" w:rsidR="00623356" w:rsidRPr="00623356" w:rsidRDefault="00623356" w:rsidP="00FA097F">
            <w:pPr>
              <w:spacing w:before="100" w:beforeAutospacing="1" w:after="120" w:line="276" w:lineRule="auto"/>
              <w:jc w:val="both"/>
              <w:rPr>
                <w:sz w:val="20"/>
                <w:szCs w:val="20"/>
              </w:rPr>
            </w:pPr>
            <w:r w:rsidRPr="00623356">
              <w:rPr>
                <w:sz w:val="20"/>
                <w:szCs w:val="20"/>
              </w:rPr>
              <w:t>1</w:t>
            </w:r>
          </w:p>
        </w:tc>
      </w:tr>
      <w:tr w:rsidR="00555155" w:rsidRPr="00FA097F" w14:paraId="5DC8E23F" w14:textId="77777777" w:rsidTr="00555155">
        <w:tc>
          <w:tcPr>
            <w:tcW w:w="625" w:type="dxa"/>
          </w:tcPr>
          <w:p w14:paraId="62705842" w14:textId="77777777" w:rsidR="00555155" w:rsidRPr="00623356" w:rsidRDefault="00555155" w:rsidP="00CB6E44">
            <w:pPr>
              <w:spacing w:before="100" w:beforeAutospacing="1" w:after="120" w:line="276" w:lineRule="auto"/>
              <w:jc w:val="both"/>
              <w:rPr>
                <w:sz w:val="20"/>
                <w:szCs w:val="20"/>
              </w:rPr>
            </w:pPr>
            <w:r w:rsidRPr="00623356">
              <w:rPr>
                <w:sz w:val="20"/>
                <w:szCs w:val="20"/>
              </w:rPr>
              <w:t>…</w:t>
            </w:r>
          </w:p>
        </w:tc>
        <w:tc>
          <w:tcPr>
            <w:tcW w:w="627" w:type="dxa"/>
          </w:tcPr>
          <w:p w14:paraId="0AF6C0D5" w14:textId="77777777" w:rsidR="00555155" w:rsidRPr="00623356" w:rsidRDefault="00555155" w:rsidP="00CB6E44">
            <w:pPr>
              <w:spacing w:before="100" w:beforeAutospacing="1" w:after="120" w:line="276" w:lineRule="auto"/>
              <w:jc w:val="both"/>
              <w:rPr>
                <w:sz w:val="20"/>
                <w:szCs w:val="20"/>
              </w:rPr>
            </w:pPr>
            <w:r w:rsidRPr="00623356">
              <w:rPr>
                <w:sz w:val="20"/>
                <w:szCs w:val="20"/>
              </w:rPr>
              <w:t>…</w:t>
            </w:r>
          </w:p>
        </w:tc>
        <w:tc>
          <w:tcPr>
            <w:tcW w:w="920" w:type="dxa"/>
          </w:tcPr>
          <w:p w14:paraId="37507196" w14:textId="77777777" w:rsidR="00555155" w:rsidRPr="00623356" w:rsidRDefault="00555155" w:rsidP="00CB6E44">
            <w:pPr>
              <w:spacing w:before="100" w:beforeAutospacing="1" w:after="120" w:line="276" w:lineRule="auto"/>
              <w:jc w:val="both"/>
              <w:rPr>
                <w:sz w:val="20"/>
                <w:szCs w:val="20"/>
              </w:rPr>
            </w:pPr>
            <w:r w:rsidRPr="00623356">
              <w:rPr>
                <w:sz w:val="20"/>
                <w:szCs w:val="20"/>
              </w:rPr>
              <w:t>…</w:t>
            </w:r>
          </w:p>
        </w:tc>
        <w:tc>
          <w:tcPr>
            <w:tcW w:w="1758" w:type="dxa"/>
          </w:tcPr>
          <w:p w14:paraId="242268E7" w14:textId="77777777" w:rsidR="00555155" w:rsidRPr="00623356" w:rsidRDefault="00555155" w:rsidP="00CB6E44">
            <w:pPr>
              <w:spacing w:before="100" w:beforeAutospacing="1" w:after="120" w:line="276" w:lineRule="auto"/>
              <w:jc w:val="both"/>
              <w:rPr>
                <w:sz w:val="20"/>
                <w:szCs w:val="20"/>
              </w:rPr>
            </w:pPr>
            <w:r w:rsidRPr="00623356">
              <w:rPr>
                <w:sz w:val="20"/>
                <w:szCs w:val="20"/>
              </w:rPr>
              <w:t>…</w:t>
            </w:r>
          </w:p>
        </w:tc>
        <w:tc>
          <w:tcPr>
            <w:tcW w:w="1539" w:type="dxa"/>
          </w:tcPr>
          <w:p w14:paraId="571F1E7D" w14:textId="0ED266AA" w:rsidR="00555155" w:rsidRPr="00623356" w:rsidRDefault="00555155" w:rsidP="00CB6E44">
            <w:pPr>
              <w:spacing w:before="100" w:beforeAutospacing="1" w:after="120" w:line="276" w:lineRule="auto"/>
              <w:jc w:val="both"/>
              <w:rPr>
                <w:sz w:val="20"/>
                <w:szCs w:val="20"/>
              </w:rPr>
            </w:pPr>
            <w:r>
              <w:rPr>
                <w:sz w:val="20"/>
                <w:szCs w:val="20"/>
              </w:rPr>
              <w:t>…</w:t>
            </w:r>
          </w:p>
        </w:tc>
        <w:tc>
          <w:tcPr>
            <w:tcW w:w="1690" w:type="dxa"/>
          </w:tcPr>
          <w:p w14:paraId="5FE18091" w14:textId="5CE18D98" w:rsidR="00555155" w:rsidRPr="00623356" w:rsidRDefault="00555155" w:rsidP="00CB6E44">
            <w:pPr>
              <w:spacing w:before="100" w:beforeAutospacing="1" w:after="120" w:line="276" w:lineRule="auto"/>
              <w:jc w:val="both"/>
              <w:rPr>
                <w:sz w:val="20"/>
                <w:szCs w:val="20"/>
              </w:rPr>
            </w:pPr>
            <w:r>
              <w:rPr>
                <w:sz w:val="20"/>
                <w:szCs w:val="20"/>
              </w:rPr>
              <w:t>…</w:t>
            </w:r>
          </w:p>
        </w:tc>
        <w:tc>
          <w:tcPr>
            <w:tcW w:w="580" w:type="dxa"/>
          </w:tcPr>
          <w:p w14:paraId="690E2EBD" w14:textId="77777777" w:rsidR="00555155" w:rsidRPr="00623356" w:rsidRDefault="00555155" w:rsidP="00CB6E44">
            <w:pPr>
              <w:spacing w:before="100" w:beforeAutospacing="1" w:after="120" w:line="276" w:lineRule="auto"/>
              <w:jc w:val="both"/>
              <w:rPr>
                <w:sz w:val="20"/>
                <w:szCs w:val="20"/>
              </w:rPr>
            </w:pPr>
            <w:r w:rsidRPr="00623356">
              <w:rPr>
                <w:sz w:val="20"/>
                <w:szCs w:val="20"/>
              </w:rPr>
              <w:t>…</w:t>
            </w:r>
          </w:p>
        </w:tc>
        <w:tc>
          <w:tcPr>
            <w:tcW w:w="1251" w:type="dxa"/>
          </w:tcPr>
          <w:p w14:paraId="6023F05C" w14:textId="77777777" w:rsidR="00555155" w:rsidRPr="00623356" w:rsidRDefault="00555155" w:rsidP="00CB6E44">
            <w:pPr>
              <w:spacing w:before="100" w:beforeAutospacing="1" w:after="120" w:line="276" w:lineRule="auto"/>
              <w:jc w:val="both"/>
              <w:rPr>
                <w:sz w:val="20"/>
                <w:szCs w:val="20"/>
              </w:rPr>
            </w:pPr>
            <w:r w:rsidRPr="00623356">
              <w:rPr>
                <w:sz w:val="20"/>
                <w:szCs w:val="20"/>
              </w:rPr>
              <w:t>…</w:t>
            </w:r>
          </w:p>
        </w:tc>
      </w:tr>
      <w:tr w:rsidR="00623356" w:rsidRPr="00FA097F" w14:paraId="2468E68F" w14:textId="77777777" w:rsidTr="00555155">
        <w:tc>
          <w:tcPr>
            <w:tcW w:w="625" w:type="dxa"/>
          </w:tcPr>
          <w:p w14:paraId="3D41DEF5" w14:textId="773A74C8" w:rsidR="00623356" w:rsidRPr="00623356" w:rsidRDefault="00623356" w:rsidP="00FA097F">
            <w:pPr>
              <w:spacing w:before="100" w:beforeAutospacing="1" w:after="120" w:line="276" w:lineRule="auto"/>
              <w:jc w:val="both"/>
              <w:rPr>
                <w:sz w:val="20"/>
                <w:szCs w:val="20"/>
              </w:rPr>
            </w:pPr>
            <w:r w:rsidRPr="00623356">
              <w:rPr>
                <w:sz w:val="20"/>
                <w:szCs w:val="20"/>
              </w:rPr>
              <w:t>2011</w:t>
            </w:r>
          </w:p>
        </w:tc>
        <w:tc>
          <w:tcPr>
            <w:tcW w:w="627" w:type="dxa"/>
          </w:tcPr>
          <w:p w14:paraId="23133A71" w14:textId="673B5E49" w:rsidR="00623356" w:rsidRPr="00623356" w:rsidRDefault="00623356" w:rsidP="00FA097F">
            <w:pPr>
              <w:spacing w:before="100" w:beforeAutospacing="1" w:after="120" w:line="276" w:lineRule="auto"/>
              <w:jc w:val="both"/>
              <w:rPr>
                <w:sz w:val="20"/>
                <w:szCs w:val="20"/>
              </w:rPr>
            </w:pPr>
            <w:r w:rsidRPr="00623356">
              <w:rPr>
                <w:sz w:val="20"/>
                <w:szCs w:val="20"/>
              </w:rPr>
              <w:t>FL</w:t>
            </w:r>
          </w:p>
        </w:tc>
        <w:tc>
          <w:tcPr>
            <w:tcW w:w="920" w:type="dxa"/>
          </w:tcPr>
          <w:p w14:paraId="33B5C7EF" w14:textId="57DDD4EC" w:rsidR="00623356" w:rsidRPr="00623356" w:rsidRDefault="00623356" w:rsidP="00FA097F">
            <w:pPr>
              <w:spacing w:before="100" w:beforeAutospacing="1" w:after="120" w:line="276" w:lineRule="auto"/>
              <w:jc w:val="both"/>
              <w:rPr>
                <w:sz w:val="20"/>
                <w:szCs w:val="20"/>
              </w:rPr>
            </w:pPr>
            <w:r w:rsidRPr="00623356">
              <w:rPr>
                <w:sz w:val="20"/>
                <w:szCs w:val="20"/>
              </w:rPr>
              <w:t>County</w:t>
            </w:r>
            <w:ins w:id="22" w:author="Zifan Peng" w:date="2019-10-20T12:21:00Z">
              <w:r w:rsidR="00B64A9B">
                <w:rPr>
                  <w:sz w:val="20"/>
                  <w:szCs w:val="20"/>
                </w:rPr>
                <w:t>2</w:t>
              </w:r>
            </w:ins>
            <w:del w:id="23" w:author="Zifan Peng" w:date="2019-10-20T12:10:00Z">
              <w:r w:rsidRPr="00623356" w:rsidDel="009E66A9">
                <w:rPr>
                  <w:sz w:val="20"/>
                  <w:szCs w:val="20"/>
                </w:rPr>
                <w:delText>1</w:delText>
              </w:r>
            </w:del>
          </w:p>
        </w:tc>
        <w:tc>
          <w:tcPr>
            <w:tcW w:w="1758" w:type="dxa"/>
          </w:tcPr>
          <w:p w14:paraId="5FC3EF38" w14:textId="3A7625AE" w:rsidR="00623356" w:rsidRPr="00623356" w:rsidRDefault="00623356" w:rsidP="00FA097F">
            <w:pPr>
              <w:spacing w:before="100" w:beforeAutospacing="1" w:after="120" w:line="276" w:lineRule="auto"/>
              <w:jc w:val="both"/>
              <w:rPr>
                <w:sz w:val="20"/>
                <w:szCs w:val="20"/>
              </w:rPr>
            </w:pPr>
            <w:r w:rsidRPr="00623356">
              <w:rPr>
                <w:sz w:val="20"/>
                <w:szCs w:val="20"/>
              </w:rPr>
              <w:t>500</w:t>
            </w:r>
          </w:p>
        </w:tc>
        <w:tc>
          <w:tcPr>
            <w:tcW w:w="1539" w:type="dxa"/>
          </w:tcPr>
          <w:p w14:paraId="2C3B1A4A" w14:textId="0283F6C4" w:rsidR="00623356" w:rsidRPr="00623356" w:rsidRDefault="00623356" w:rsidP="00FA097F">
            <w:pPr>
              <w:spacing w:before="100" w:beforeAutospacing="1" w:after="120" w:line="276" w:lineRule="auto"/>
              <w:jc w:val="both"/>
              <w:rPr>
                <w:sz w:val="20"/>
                <w:szCs w:val="20"/>
              </w:rPr>
            </w:pPr>
            <w:r>
              <w:rPr>
                <w:sz w:val="20"/>
                <w:szCs w:val="20"/>
              </w:rPr>
              <w:t>12000</w:t>
            </w:r>
          </w:p>
        </w:tc>
        <w:tc>
          <w:tcPr>
            <w:tcW w:w="1690" w:type="dxa"/>
          </w:tcPr>
          <w:p w14:paraId="41F4F214" w14:textId="0CF9CFCE" w:rsidR="00623356" w:rsidRPr="00623356" w:rsidRDefault="002354EA" w:rsidP="00FA097F">
            <w:pPr>
              <w:spacing w:before="100" w:beforeAutospacing="1" w:after="120" w:line="276" w:lineRule="auto"/>
              <w:jc w:val="both"/>
              <w:rPr>
                <w:sz w:val="20"/>
                <w:szCs w:val="20"/>
              </w:rPr>
            </w:pPr>
            <w:r>
              <w:rPr>
                <w:sz w:val="20"/>
                <w:szCs w:val="20"/>
              </w:rPr>
              <w:t>0.0417</w:t>
            </w:r>
          </w:p>
        </w:tc>
        <w:tc>
          <w:tcPr>
            <w:tcW w:w="580" w:type="dxa"/>
          </w:tcPr>
          <w:p w14:paraId="7ABD178C" w14:textId="7244516F" w:rsidR="00623356" w:rsidRPr="00623356" w:rsidRDefault="00623356" w:rsidP="00FA097F">
            <w:pPr>
              <w:spacing w:before="100" w:beforeAutospacing="1" w:after="120" w:line="276" w:lineRule="auto"/>
              <w:jc w:val="both"/>
              <w:rPr>
                <w:sz w:val="20"/>
                <w:szCs w:val="20"/>
              </w:rPr>
            </w:pPr>
            <w:r w:rsidRPr="00623356">
              <w:rPr>
                <w:sz w:val="20"/>
                <w:szCs w:val="20"/>
              </w:rPr>
              <w:t>1</w:t>
            </w:r>
          </w:p>
        </w:tc>
        <w:tc>
          <w:tcPr>
            <w:tcW w:w="1251" w:type="dxa"/>
          </w:tcPr>
          <w:p w14:paraId="433D5EC1" w14:textId="78329027" w:rsidR="00623356" w:rsidRPr="00623356" w:rsidRDefault="00623356" w:rsidP="00FA097F">
            <w:pPr>
              <w:spacing w:before="100" w:beforeAutospacing="1" w:after="120" w:line="276" w:lineRule="auto"/>
              <w:jc w:val="both"/>
              <w:rPr>
                <w:sz w:val="20"/>
                <w:szCs w:val="20"/>
              </w:rPr>
            </w:pPr>
            <w:r w:rsidRPr="00623356">
              <w:rPr>
                <w:sz w:val="20"/>
                <w:szCs w:val="20"/>
              </w:rPr>
              <w:t>1</w:t>
            </w:r>
          </w:p>
        </w:tc>
      </w:tr>
      <w:tr w:rsidR="00623356" w:rsidRPr="00FA097F" w14:paraId="418A0F2D" w14:textId="77777777" w:rsidTr="00555155">
        <w:tc>
          <w:tcPr>
            <w:tcW w:w="625" w:type="dxa"/>
          </w:tcPr>
          <w:p w14:paraId="220A9CB9" w14:textId="09D6D6EF" w:rsidR="00623356" w:rsidRPr="00623356" w:rsidRDefault="00623356" w:rsidP="00FA097F">
            <w:pPr>
              <w:spacing w:before="100" w:beforeAutospacing="1" w:after="120" w:line="276" w:lineRule="auto"/>
              <w:jc w:val="both"/>
              <w:rPr>
                <w:sz w:val="20"/>
                <w:szCs w:val="20"/>
              </w:rPr>
            </w:pPr>
            <w:r w:rsidRPr="00623356">
              <w:rPr>
                <w:sz w:val="20"/>
                <w:szCs w:val="20"/>
              </w:rPr>
              <w:t>2012</w:t>
            </w:r>
          </w:p>
        </w:tc>
        <w:tc>
          <w:tcPr>
            <w:tcW w:w="627" w:type="dxa"/>
          </w:tcPr>
          <w:p w14:paraId="0C2B32FC" w14:textId="13C5B53A" w:rsidR="00623356" w:rsidRPr="00623356" w:rsidRDefault="00623356" w:rsidP="00FA097F">
            <w:pPr>
              <w:spacing w:before="100" w:beforeAutospacing="1" w:after="120" w:line="276" w:lineRule="auto"/>
              <w:jc w:val="both"/>
              <w:rPr>
                <w:sz w:val="20"/>
                <w:szCs w:val="20"/>
              </w:rPr>
            </w:pPr>
            <w:r w:rsidRPr="00623356">
              <w:rPr>
                <w:sz w:val="20"/>
                <w:szCs w:val="20"/>
              </w:rPr>
              <w:t>FL</w:t>
            </w:r>
          </w:p>
        </w:tc>
        <w:tc>
          <w:tcPr>
            <w:tcW w:w="920" w:type="dxa"/>
          </w:tcPr>
          <w:p w14:paraId="704FB5DA" w14:textId="151EA9E2" w:rsidR="00623356" w:rsidRPr="00623356" w:rsidRDefault="00623356" w:rsidP="00FA097F">
            <w:pPr>
              <w:spacing w:before="100" w:beforeAutospacing="1" w:after="120" w:line="276" w:lineRule="auto"/>
              <w:jc w:val="both"/>
              <w:rPr>
                <w:sz w:val="20"/>
                <w:szCs w:val="20"/>
              </w:rPr>
            </w:pPr>
            <w:r w:rsidRPr="00623356">
              <w:rPr>
                <w:sz w:val="20"/>
                <w:szCs w:val="20"/>
              </w:rPr>
              <w:t>County</w:t>
            </w:r>
            <w:ins w:id="24" w:author="Zifan Peng" w:date="2019-10-20T12:10:00Z">
              <w:r w:rsidR="009E66A9">
                <w:rPr>
                  <w:sz w:val="20"/>
                  <w:szCs w:val="20"/>
                </w:rPr>
                <w:t>3</w:t>
              </w:r>
            </w:ins>
            <w:del w:id="25" w:author="Zifan Peng" w:date="2019-10-20T12:10:00Z">
              <w:r w:rsidRPr="00623356" w:rsidDel="009E66A9">
                <w:rPr>
                  <w:sz w:val="20"/>
                  <w:szCs w:val="20"/>
                </w:rPr>
                <w:delText>1</w:delText>
              </w:r>
            </w:del>
          </w:p>
        </w:tc>
        <w:tc>
          <w:tcPr>
            <w:tcW w:w="1758" w:type="dxa"/>
          </w:tcPr>
          <w:p w14:paraId="3D0050E6" w14:textId="23CF1564" w:rsidR="00623356" w:rsidRPr="00623356" w:rsidRDefault="00623356" w:rsidP="00FA097F">
            <w:pPr>
              <w:spacing w:before="100" w:beforeAutospacing="1" w:after="120" w:line="276" w:lineRule="auto"/>
              <w:jc w:val="both"/>
              <w:rPr>
                <w:sz w:val="20"/>
                <w:szCs w:val="20"/>
              </w:rPr>
            </w:pPr>
            <w:r w:rsidRPr="00623356">
              <w:rPr>
                <w:sz w:val="20"/>
                <w:szCs w:val="20"/>
              </w:rPr>
              <w:t>400</w:t>
            </w:r>
          </w:p>
        </w:tc>
        <w:tc>
          <w:tcPr>
            <w:tcW w:w="1539" w:type="dxa"/>
          </w:tcPr>
          <w:p w14:paraId="3E9C185A" w14:textId="7281991C" w:rsidR="00623356" w:rsidRPr="00623356" w:rsidRDefault="00623356" w:rsidP="00FA097F">
            <w:pPr>
              <w:spacing w:before="100" w:beforeAutospacing="1" w:after="120" w:line="276" w:lineRule="auto"/>
              <w:jc w:val="both"/>
              <w:rPr>
                <w:sz w:val="20"/>
                <w:szCs w:val="20"/>
              </w:rPr>
            </w:pPr>
            <w:r>
              <w:rPr>
                <w:sz w:val="20"/>
                <w:szCs w:val="20"/>
              </w:rPr>
              <w:t>12000</w:t>
            </w:r>
          </w:p>
        </w:tc>
        <w:tc>
          <w:tcPr>
            <w:tcW w:w="1690" w:type="dxa"/>
          </w:tcPr>
          <w:p w14:paraId="7A5A9994" w14:textId="2E0A78D0" w:rsidR="00623356" w:rsidRPr="00623356" w:rsidRDefault="002354EA" w:rsidP="00FA097F">
            <w:pPr>
              <w:spacing w:before="100" w:beforeAutospacing="1" w:after="120" w:line="276" w:lineRule="auto"/>
              <w:jc w:val="both"/>
              <w:rPr>
                <w:sz w:val="20"/>
                <w:szCs w:val="20"/>
              </w:rPr>
            </w:pPr>
            <w:r>
              <w:rPr>
                <w:sz w:val="20"/>
                <w:szCs w:val="20"/>
              </w:rPr>
              <w:t>0.0333</w:t>
            </w:r>
          </w:p>
        </w:tc>
        <w:tc>
          <w:tcPr>
            <w:tcW w:w="580" w:type="dxa"/>
          </w:tcPr>
          <w:p w14:paraId="502C6630" w14:textId="6CF7D2B0" w:rsidR="00623356" w:rsidRPr="00623356" w:rsidRDefault="00623356" w:rsidP="00FA097F">
            <w:pPr>
              <w:spacing w:before="100" w:beforeAutospacing="1" w:after="120" w:line="276" w:lineRule="auto"/>
              <w:jc w:val="both"/>
              <w:rPr>
                <w:sz w:val="20"/>
                <w:szCs w:val="20"/>
              </w:rPr>
            </w:pPr>
            <w:r w:rsidRPr="00623356">
              <w:rPr>
                <w:sz w:val="20"/>
                <w:szCs w:val="20"/>
              </w:rPr>
              <w:t>1</w:t>
            </w:r>
          </w:p>
        </w:tc>
        <w:tc>
          <w:tcPr>
            <w:tcW w:w="1251" w:type="dxa"/>
          </w:tcPr>
          <w:p w14:paraId="52592916" w14:textId="6A6F763B" w:rsidR="00623356" w:rsidRPr="00623356" w:rsidRDefault="00623356" w:rsidP="00FA097F">
            <w:pPr>
              <w:spacing w:before="100" w:beforeAutospacing="1" w:after="120" w:line="276" w:lineRule="auto"/>
              <w:jc w:val="both"/>
              <w:rPr>
                <w:sz w:val="20"/>
                <w:szCs w:val="20"/>
              </w:rPr>
            </w:pPr>
            <w:r w:rsidRPr="00623356">
              <w:rPr>
                <w:sz w:val="20"/>
                <w:szCs w:val="20"/>
              </w:rPr>
              <w:t>1</w:t>
            </w:r>
          </w:p>
        </w:tc>
      </w:tr>
      <w:tr w:rsidR="00623356" w:rsidRPr="00FA097F" w14:paraId="2AAC6E1C" w14:textId="77777777" w:rsidTr="00555155">
        <w:tc>
          <w:tcPr>
            <w:tcW w:w="625" w:type="dxa"/>
          </w:tcPr>
          <w:p w14:paraId="6761CA9F" w14:textId="607F092F" w:rsidR="00623356" w:rsidRPr="00623356" w:rsidRDefault="00623356" w:rsidP="00FA097F">
            <w:pPr>
              <w:spacing w:before="100" w:beforeAutospacing="1" w:after="120" w:line="276" w:lineRule="auto"/>
              <w:jc w:val="both"/>
              <w:rPr>
                <w:sz w:val="20"/>
                <w:szCs w:val="20"/>
              </w:rPr>
            </w:pPr>
            <w:r w:rsidRPr="00623356">
              <w:rPr>
                <w:sz w:val="20"/>
                <w:szCs w:val="20"/>
              </w:rPr>
              <w:t>200</w:t>
            </w:r>
            <w:r w:rsidR="001C49CE">
              <w:rPr>
                <w:sz w:val="20"/>
                <w:szCs w:val="20"/>
              </w:rPr>
              <w:t>6</w:t>
            </w:r>
          </w:p>
        </w:tc>
        <w:tc>
          <w:tcPr>
            <w:tcW w:w="627" w:type="dxa"/>
          </w:tcPr>
          <w:p w14:paraId="2DA72B53" w14:textId="74E72CFA" w:rsidR="00623356" w:rsidRPr="00623356" w:rsidRDefault="00623356" w:rsidP="00FA097F">
            <w:pPr>
              <w:spacing w:before="100" w:beforeAutospacing="1" w:after="120" w:line="276" w:lineRule="auto"/>
              <w:jc w:val="both"/>
              <w:rPr>
                <w:sz w:val="20"/>
                <w:szCs w:val="20"/>
              </w:rPr>
            </w:pPr>
            <w:r w:rsidRPr="00623356">
              <w:rPr>
                <w:sz w:val="20"/>
                <w:szCs w:val="20"/>
              </w:rPr>
              <w:t>CA</w:t>
            </w:r>
          </w:p>
        </w:tc>
        <w:tc>
          <w:tcPr>
            <w:tcW w:w="920" w:type="dxa"/>
          </w:tcPr>
          <w:p w14:paraId="0135E8C5" w14:textId="147A5CCF" w:rsidR="00623356" w:rsidRPr="00623356" w:rsidRDefault="00623356" w:rsidP="00FA097F">
            <w:pPr>
              <w:spacing w:before="100" w:beforeAutospacing="1" w:after="120" w:line="276" w:lineRule="auto"/>
              <w:jc w:val="both"/>
              <w:rPr>
                <w:sz w:val="20"/>
                <w:szCs w:val="20"/>
              </w:rPr>
            </w:pPr>
            <w:r w:rsidRPr="00623356">
              <w:rPr>
                <w:sz w:val="20"/>
                <w:szCs w:val="20"/>
              </w:rPr>
              <w:t>County2</w:t>
            </w:r>
          </w:p>
        </w:tc>
        <w:tc>
          <w:tcPr>
            <w:tcW w:w="1758" w:type="dxa"/>
          </w:tcPr>
          <w:p w14:paraId="0C2F8A56" w14:textId="2DE6C92C" w:rsidR="00623356" w:rsidRPr="00623356" w:rsidRDefault="00623356" w:rsidP="00FA097F">
            <w:pPr>
              <w:spacing w:before="100" w:beforeAutospacing="1" w:after="120" w:line="276" w:lineRule="auto"/>
              <w:jc w:val="both"/>
              <w:rPr>
                <w:sz w:val="20"/>
                <w:szCs w:val="20"/>
              </w:rPr>
            </w:pPr>
            <w:r w:rsidRPr="00623356">
              <w:rPr>
                <w:sz w:val="20"/>
                <w:szCs w:val="20"/>
              </w:rPr>
              <w:t>200</w:t>
            </w:r>
          </w:p>
        </w:tc>
        <w:tc>
          <w:tcPr>
            <w:tcW w:w="1539" w:type="dxa"/>
          </w:tcPr>
          <w:p w14:paraId="29420084" w14:textId="69CE1F73" w:rsidR="00623356" w:rsidRPr="00623356" w:rsidRDefault="002354EA" w:rsidP="00FA097F">
            <w:pPr>
              <w:spacing w:before="100" w:beforeAutospacing="1" w:after="120" w:line="276" w:lineRule="auto"/>
              <w:jc w:val="both"/>
              <w:rPr>
                <w:sz w:val="20"/>
                <w:szCs w:val="20"/>
              </w:rPr>
            </w:pPr>
            <w:r>
              <w:rPr>
                <w:sz w:val="20"/>
                <w:szCs w:val="20"/>
              </w:rPr>
              <w:t>8000</w:t>
            </w:r>
          </w:p>
        </w:tc>
        <w:tc>
          <w:tcPr>
            <w:tcW w:w="1690" w:type="dxa"/>
          </w:tcPr>
          <w:p w14:paraId="48B90D1E" w14:textId="582B4688" w:rsidR="00623356" w:rsidRPr="00623356" w:rsidRDefault="002354EA" w:rsidP="00FA097F">
            <w:pPr>
              <w:spacing w:before="100" w:beforeAutospacing="1" w:after="120" w:line="276" w:lineRule="auto"/>
              <w:jc w:val="both"/>
              <w:rPr>
                <w:sz w:val="20"/>
                <w:szCs w:val="20"/>
              </w:rPr>
            </w:pPr>
            <w:r>
              <w:rPr>
                <w:sz w:val="20"/>
                <w:szCs w:val="20"/>
              </w:rPr>
              <w:t>0.0250</w:t>
            </w:r>
          </w:p>
        </w:tc>
        <w:tc>
          <w:tcPr>
            <w:tcW w:w="580" w:type="dxa"/>
          </w:tcPr>
          <w:p w14:paraId="16DAC4A3" w14:textId="00C2B57C" w:rsidR="00623356" w:rsidRPr="00623356" w:rsidRDefault="00623356" w:rsidP="00FA097F">
            <w:pPr>
              <w:spacing w:before="100" w:beforeAutospacing="1" w:after="120" w:line="276" w:lineRule="auto"/>
              <w:jc w:val="both"/>
              <w:rPr>
                <w:sz w:val="20"/>
                <w:szCs w:val="20"/>
              </w:rPr>
            </w:pPr>
            <w:r w:rsidRPr="00623356">
              <w:rPr>
                <w:sz w:val="20"/>
                <w:szCs w:val="20"/>
              </w:rPr>
              <w:t>0</w:t>
            </w:r>
          </w:p>
        </w:tc>
        <w:tc>
          <w:tcPr>
            <w:tcW w:w="1251" w:type="dxa"/>
          </w:tcPr>
          <w:p w14:paraId="61B65374" w14:textId="4260F752" w:rsidR="00623356" w:rsidRPr="00623356" w:rsidRDefault="00623356" w:rsidP="00FA097F">
            <w:pPr>
              <w:spacing w:before="100" w:beforeAutospacing="1" w:after="120" w:line="276" w:lineRule="auto"/>
              <w:jc w:val="both"/>
              <w:rPr>
                <w:sz w:val="20"/>
                <w:szCs w:val="20"/>
              </w:rPr>
            </w:pPr>
            <w:r w:rsidRPr="00623356">
              <w:rPr>
                <w:sz w:val="20"/>
                <w:szCs w:val="20"/>
              </w:rPr>
              <w:t>0</w:t>
            </w:r>
          </w:p>
        </w:tc>
      </w:tr>
      <w:tr w:rsidR="00623356" w:rsidRPr="00FA097F" w14:paraId="4A2D3013" w14:textId="77777777" w:rsidTr="00555155">
        <w:tc>
          <w:tcPr>
            <w:tcW w:w="625" w:type="dxa"/>
          </w:tcPr>
          <w:p w14:paraId="3408E59D" w14:textId="1E40B9B5" w:rsidR="00623356" w:rsidRPr="00623356" w:rsidRDefault="00623356" w:rsidP="00FA097F">
            <w:pPr>
              <w:spacing w:before="100" w:beforeAutospacing="1" w:after="120" w:line="276" w:lineRule="auto"/>
              <w:jc w:val="both"/>
              <w:rPr>
                <w:sz w:val="20"/>
                <w:szCs w:val="20"/>
              </w:rPr>
            </w:pPr>
            <w:r w:rsidRPr="00623356">
              <w:rPr>
                <w:sz w:val="20"/>
                <w:szCs w:val="20"/>
              </w:rPr>
              <w:t>2007</w:t>
            </w:r>
          </w:p>
        </w:tc>
        <w:tc>
          <w:tcPr>
            <w:tcW w:w="627" w:type="dxa"/>
          </w:tcPr>
          <w:p w14:paraId="545D8FC6" w14:textId="5B053A99" w:rsidR="00623356" w:rsidRPr="00623356" w:rsidRDefault="00623356" w:rsidP="00FA097F">
            <w:pPr>
              <w:spacing w:before="100" w:beforeAutospacing="1" w:after="120" w:line="276" w:lineRule="auto"/>
              <w:jc w:val="both"/>
              <w:rPr>
                <w:sz w:val="20"/>
                <w:szCs w:val="20"/>
              </w:rPr>
            </w:pPr>
            <w:r w:rsidRPr="00623356">
              <w:rPr>
                <w:sz w:val="20"/>
                <w:szCs w:val="20"/>
              </w:rPr>
              <w:t>CA</w:t>
            </w:r>
          </w:p>
        </w:tc>
        <w:tc>
          <w:tcPr>
            <w:tcW w:w="920" w:type="dxa"/>
          </w:tcPr>
          <w:p w14:paraId="246193AC" w14:textId="35473622" w:rsidR="00623356" w:rsidRPr="00623356" w:rsidRDefault="00623356" w:rsidP="00FA097F">
            <w:pPr>
              <w:spacing w:before="100" w:beforeAutospacing="1" w:after="120" w:line="276" w:lineRule="auto"/>
              <w:jc w:val="both"/>
              <w:rPr>
                <w:sz w:val="20"/>
                <w:szCs w:val="20"/>
              </w:rPr>
            </w:pPr>
            <w:r w:rsidRPr="00623356">
              <w:rPr>
                <w:sz w:val="20"/>
                <w:szCs w:val="20"/>
              </w:rPr>
              <w:t>County2</w:t>
            </w:r>
          </w:p>
        </w:tc>
        <w:tc>
          <w:tcPr>
            <w:tcW w:w="1758" w:type="dxa"/>
          </w:tcPr>
          <w:p w14:paraId="4E6AE0CF" w14:textId="2BB57ABC" w:rsidR="00623356" w:rsidRPr="00623356" w:rsidRDefault="00623356" w:rsidP="00FA097F">
            <w:pPr>
              <w:spacing w:before="100" w:beforeAutospacing="1" w:after="120" w:line="276" w:lineRule="auto"/>
              <w:jc w:val="both"/>
              <w:rPr>
                <w:sz w:val="20"/>
                <w:szCs w:val="20"/>
              </w:rPr>
            </w:pPr>
            <w:r w:rsidRPr="00623356">
              <w:rPr>
                <w:sz w:val="20"/>
                <w:szCs w:val="20"/>
              </w:rPr>
              <w:t>250</w:t>
            </w:r>
          </w:p>
        </w:tc>
        <w:tc>
          <w:tcPr>
            <w:tcW w:w="1539" w:type="dxa"/>
          </w:tcPr>
          <w:p w14:paraId="67F53182" w14:textId="44CA15BA" w:rsidR="00623356" w:rsidRPr="00623356" w:rsidRDefault="002354EA" w:rsidP="00FA097F">
            <w:pPr>
              <w:spacing w:before="100" w:beforeAutospacing="1" w:after="120" w:line="276" w:lineRule="auto"/>
              <w:jc w:val="both"/>
              <w:rPr>
                <w:sz w:val="20"/>
                <w:szCs w:val="20"/>
              </w:rPr>
            </w:pPr>
            <w:r>
              <w:rPr>
                <w:sz w:val="20"/>
                <w:szCs w:val="20"/>
              </w:rPr>
              <w:t>8000</w:t>
            </w:r>
          </w:p>
        </w:tc>
        <w:tc>
          <w:tcPr>
            <w:tcW w:w="1690" w:type="dxa"/>
          </w:tcPr>
          <w:p w14:paraId="7152DB4C" w14:textId="26347759" w:rsidR="00623356" w:rsidRPr="00623356" w:rsidRDefault="002354EA" w:rsidP="00FA097F">
            <w:pPr>
              <w:spacing w:before="100" w:beforeAutospacing="1" w:after="120" w:line="276" w:lineRule="auto"/>
              <w:jc w:val="both"/>
              <w:rPr>
                <w:sz w:val="20"/>
                <w:szCs w:val="20"/>
              </w:rPr>
            </w:pPr>
            <w:r>
              <w:rPr>
                <w:sz w:val="20"/>
                <w:szCs w:val="20"/>
              </w:rPr>
              <w:t>0.0313</w:t>
            </w:r>
          </w:p>
        </w:tc>
        <w:tc>
          <w:tcPr>
            <w:tcW w:w="580" w:type="dxa"/>
          </w:tcPr>
          <w:p w14:paraId="753F4F4B" w14:textId="7E392524" w:rsidR="00623356" w:rsidRPr="00623356" w:rsidRDefault="00623356" w:rsidP="00FA097F">
            <w:pPr>
              <w:spacing w:before="100" w:beforeAutospacing="1" w:after="120" w:line="276" w:lineRule="auto"/>
              <w:jc w:val="both"/>
              <w:rPr>
                <w:sz w:val="20"/>
                <w:szCs w:val="20"/>
              </w:rPr>
            </w:pPr>
            <w:r w:rsidRPr="00623356">
              <w:rPr>
                <w:sz w:val="20"/>
                <w:szCs w:val="20"/>
              </w:rPr>
              <w:t>0</w:t>
            </w:r>
          </w:p>
        </w:tc>
        <w:tc>
          <w:tcPr>
            <w:tcW w:w="1251" w:type="dxa"/>
          </w:tcPr>
          <w:p w14:paraId="18D1F83E" w14:textId="52A5EC24" w:rsidR="00623356" w:rsidRPr="00623356" w:rsidRDefault="00623356" w:rsidP="00FA097F">
            <w:pPr>
              <w:spacing w:before="100" w:beforeAutospacing="1" w:after="120" w:line="276" w:lineRule="auto"/>
              <w:jc w:val="both"/>
              <w:rPr>
                <w:sz w:val="20"/>
                <w:szCs w:val="20"/>
              </w:rPr>
            </w:pPr>
            <w:r w:rsidRPr="00623356">
              <w:rPr>
                <w:sz w:val="20"/>
                <w:szCs w:val="20"/>
              </w:rPr>
              <w:t>0</w:t>
            </w:r>
          </w:p>
        </w:tc>
      </w:tr>
      <w:tr w:rsidR="00555155" w:rsidRPr="00FA097F" w14:paraId="29D713D5" w14:textId="77777777" w:rsidTr="00555155">
        <w:tc>
          <w:tcPr>
            <w:tcW w:w="625" w:type="dxa"/>
          </w:tcPr>
          <w:p w14:paraId="7E9C6925" w14:textId="77777777" w:rsidR="00555155" w:rsidRPr="00623356" w:rsidRDefault="00555155" w:rsidP="00CB6E44">
            <w:pPr>
              <w:spacing w:before="100" w:beforeAutospacing="1" w:after="120" w:line="276" w:lineRule="auto"/>
              <w:jc w:val="both"/>
              <w:rPr>
                <w:sz w:val="20"/>
                <w:szCs w:val="20"/>
              </w:rPr>
            </w:pPr>
            <w:r w:rsidRPr="00623356">
              <w:rPr>
                <w:sz w:val="20"/>
                <w:szCs w:val="20"/>
              </w:rPr>
              <w:t>…</w:t>
            </w:r>
          </w:p>
        </w:tc>
        <w:tc>
          <w:tcPr>
            <w:tcW w:w="627" w:type="dxa"/>
          </w:tcPr>
          <w:p w14:paraId="517A9D9C" w14:textId="77777777" w:rsidR="00555155" w:rsidRPr="00623356" w:rsidRDefault="00555155" w:rsidP="00CB6E44">
            <w:pPr>
              <w:spacing w:before="100" w:beforeAutospacing="1" w:after="120" w:line="276" w:lineRule="auto"/>
              <w:jc w:val="both"/>
              <w:rPr>
                <w:sz w:val="20"/>
                <w:szCs w:val="20"/>
              </w:rPr>
            </w:pPr>
            <w:r w:rsidRPr="00623356">
              <w:rPr>
                <w:sz w:val="20"/>
                <w:szCs w:val="20"/>
              </w:rPr>
              <w:t>…</w:t>
            </w:r>
          </w:p>
        </w:tc>
        <w:tc>
          <w:tcPr>
            <w:tcW w:w="920" w:type="dxa"/>
          </w:tcPr>
          <w:p w14:paraId="67FD5C89" w14:textId="77777777" w:rsidR="00555155" w:rsidRPr="00623356" w:rsidRDefault="00555155" w:rsidP="00CB6E44">
            <w:pPr>
              <w:spacing w:before="100" w:beforeAutospacing="1" w:after="120" w:line="276" w:lineRule="auto"/>
              <w:jc w:val="both"/>
              <w:rPr>
                <w:sz w:val="20"/>
                <w:szCs w:val="20"/>
              </w:rPr>
            </w:pPr>
            <w:r w:rsidRPr="00623356">
              <w:rPr>
                <w:sz w:val="20"/>
                <w:szCs w:val="20"/>
              </w:rPr>
              <w:t>…</w:t>
            </w:r>
          </w:p>
        </w:tc>
        <w:tc>
          <w:tcPr>
            <w:tcW w:w="1758" w:type="dxa"/>
          </w:tcPr>
          <w:p w14:paraId="7DD3DF10" w14:textId="77777777" w:rsidR="00555155" w:rsidRPr="00623356" w:rsidRDefault="00555155" w:rsidP="00CB6E44">
            <w:pPr>
              <w:spacing w:before="100" w:beforeAutospacing="1" w:after="120" w:line="276" w:lineRule="auto"/>
              <w:jc w:val="both"/>
              <w:rPr>
                <w:sz w:val="20"/>
                <w:szCs w:val="20"/>
              </w:rPr>
            </w:pPr>
            <w:r w:rsidRPr="00623356">
              <w:rPr>
                <w:sz w:val="20"/>
                <w:szCs w:val="20"/>
              </w:rPr>
              <w:t>…</w:t>
            </w:r>
          </w:p>
        </w:tc>
        <w:tc>
          <w:tcPr>
            <w:tcW w:w="1539" w:type="dxa"/>
          </w:tcPr>
          <w:p w14:paraId="44216D36" w14:textId="5C2747BC" w:rsidR="00555155" w:rsidRPr="00623356" w:rsidRDefault="00555155" w:rsidP="00CB6E44">
            <w:pPr>
              <w:spacing w:before="100" w:beforeAutospacing="1" w:after="120" w:line="276" w:lineRule="auto"/>
              <w:jc w:val="both"/>
              <w:rPr>
                <w:sz w:val="20"/>
                <w:szCs w:val="20"/>
              </w:rPr>
            </w:pPr>
            <w:r>
              <w:rPr>
                <w:sz w:val="20"/>
                <w:szCs w:val="20"/>
              </w:rPr>
              <w:t>…</w:t>
            </w:r>
          </w:p>
        </w:tc>
        <w:tc>
          <w:tcPr>
            <w:tcW w:w="1690" w:type="dxa"/>
          </w:tcPr>
          <w:p w14:paraId="516788F5" w14:textId="12E77404" w:rsidR="00555155" w:rsidRPr="00623356" w:rsidRDefault="00555155" w:rsidP="00CB6E44">
            <w:pPr>
              <w:spacing w:before="100" w:beforeAutospacing="1" w:after="120" w:line="276" w:lineRule="auto"/>
              <w:jc w:val="both"/>
              <w:rPr>
                <w:sz w:val="20"/>
                <w:szCs w:val="20"/>
              </w:rPr>
            </w:pPr>
            <w:r>
              <w:rPr>
                <w:sz w:val="20"/>
                <w:szCs w:val="20"/>
              </w:rPr>
              <w:t>…</w:t>
            </w:r>
          </w:p>
        </w:tc>
        <w:tc>
          <w:tcPr>
            <w:tcW w:w="580" w:type="dxa"/>
          </w:tcPr>
          <w:p w14:paraId="0BFDFEC4" w14:textId="77777777" w:rsidR="00555155" w:rsidRPr="00623356" w:rsidRDefault="00555155" w:rsidP="00CB6E44">
            <w:pPr>
              <w:spacing w:before="100" w:beforeAutospacing="1" w:after="120" w:line="276" w:lineRule="auto"/>
              <w:jc w:val="both"/>
              <w:rPr>
                <w:sz w:val="20"/>
                <w:szCs w:val="20"/>
              </w:rPr>
            </w:pPr>
            <w:r w:rsidRPr="00623356">
              <w:rPr>
                <w:sz w:val="20"/>
                <w:szCs w:val="20"/>
              </w:rPr>
              <w:t>…</w:t>
            </w:r>
          </w:p>
        </w:tc>
        <w:tc>
          <w:tcPr>
            <w:tcW w:w="1251" w:type="dxa"/>
          </w:tcPr>
          <w:p w14:paraId="2A235DED" w14:textId="77777777" w:rsidR="00555155" w:rsidRPr="00623356" w:rsidRDefault="00555155" w:rsidP="00CB6E44">
            <w:pPr>
              <w:spacing w:before="100" w:beforeAutospacing="1" w:after="120" w:line="276" w:lineRule="auto"/>
              <w:jc w:val="both"/>
              <w:rPr>
                <w:sz w:val="20"/>
                <w:szCs w:val="20"/>
              </w:rPr>
            </w:pPr>
            <w:r w:rsidRPr="00623356">
              <w:rPr>
                <w:sz w:val="20"/>
                <w:szCs w:val="20"/>
              </w:rPr>
              <w:t>…</w:t>
            </w:r>
          </w:p>
        </w:tc>
      </w:tr>
      <w:tr w:rsidR="00623356" w:rsidRPr="00FA097F" w14:paraId="62BC0CA5" w14:textId="77777777" w:rsidTr="00555155">
        <w:tc>
          <w:tcPr>
            <w:tcW w:w="625" w:type="dxa"/>
          </w:tcPr>
          <w:p w14:paraId="429A22AB" w14:textId="2AF7CA47" w:rsidR="00623356" w:rsidRPr="00623356" w:rsidRDefault="00623356" w:rsidP="00FA097F">
            <w:pPr>
              <w:spacing w:before="100" w:beforeAutospacing="1" w:after="120" w:line="276" w:lineRule="auto"/>
              <w:jc w:val="both"/>
              <w:rPr>
                <w:sz w:val="20"/>
                <w:szCs w:val="20"/>
              </w:rPr>
            </w:pPr>
            <w:r w:rsidRPr="00623356">
              <w:rPr>
                <w:sz w:val="20"/>
                <w:szCs w:val="20"/>
              </w:rPr>
              <w:t>2011</w:t>
            </w:r>
          </w:p>
        </w:tc>
        <w:tc>
          <w:tcPr>
            <w:tcW w:w="627" w:type="dxa"/>
          </w:tcPr>
          <w:p w14:paraId="2E30C4D3" w14:textId="36F5D292" w:rsidR="00623356" w:rsidRPr="00623356" w:rsidRDefault="00623356" w:rsidP="00FA097F">
            <w:pPr>
              <w:spacing w:before="100" w:beforeAutospacing="1" w:after="120" w:line="276" w:lineRule="auto"/>
              <w:jc w:val="both"/>
              <w:rPr>
                <w:sz w:val="20"/>
                <w:szCs w:val="20"/>
              </w:rPr>
            </w:pPr>
            <w:r w:rsidRPr="00623356">
              <w:rPr>
                <w:sz w:val="20"/>
                <w:szCs w:val="20"/>
              </w:rPr>
              <w:t>CA</w:t>
            </w:r>
          </w:p>
        </w:tc>
        <w:tc>
          <w:tcPr>
            <w:tcW w:w="920" w:type="dxa"/>
          </w:tcPr>
          <w:p w14:paraId="1FFBB02A" w14:textId="4C441A39" w:rsidR="00623356" w:rsidRPr="00623356" w:rsidRDefault="00623356" w:rsidP="00FA097F">
            <w:pPr>
              <w:spacing w:before="100" w:beforeAutospacing="1" w:after="120" w:line="276" w:lineRule="auto"/>
              <w:jc w:val="both"/>
              <w:rPr>
                <w:sz w:val="20"/>
                <w:szCs w:val="20"/>
              </w:rPr>
            </w:pPr>
            <w:r w:rsidRPr="00623356">
              <w:rPr>
                <w:sz w:val="20"/>
                <w:szCs w:val="20"/>
              </w:rPr>
              <w:t>County2</w:t>
            </w:r>
          </w:p>
        </w:tc>
        <w:tc>
          <w:tcPr>
            <w:tcW w:w="1758" w:type="dxa"/>
          </w:tcPr>
          <w:p w14:paraId="15A2091C" w14:textId="09DED58E" w:rsidR="00623356" w:rsidRPr="00623356" w:rsidRDefault="00623356" w:rsidP="00FA097F">
            <w:pPr>
              <w:spacing w:before="100" w:beforeAutospacing="1" w:after="120" w:line="276" w:lineRule="auto"/>
              <w:jc w:val="both"/>
              <w:rPr>
                <w:sz w:val="20"/>
                <w:szCs w:val="20"/>
              </w:rPr>
            </w:pPr>
            <w:r w:rsidRPr="00623356">
              <w:rPr>
                <w:sz w:val="20"/>
                <w:szCs w:val="20"/>
              </w:rPr>
              <w:t>260</w:t>
            </w:r>
          </w:p>
        </w:tc>
        <w:tc>
          <w:tcPr>
            <w:tcW w:w="1539" w:type="dxa"/>
          </w:tcPr>
          <w:p w14:paraId="7A6C862F" w14:textId="3B11EA87" w:rsidR="00623356" w:rsidRPr="00623356" w:rsidRDefault="002354EA" w:rsidP="00FA097F">
            <w:pPr>
              <w:spacing w:before="100" w:beforeAutospacing="1" w:after="120" w:line="276" w:lineRule="auto"/>
              <w:jc w:val="both"/>
              <w:rPr>
                <w:sz w:val="20"/>
                <w:szCs w:val="20"/>
              </w:rPr>
            </w:pPr>
            <w:r>
              <w:rPr>
                <w:sz w:val="20"/>
                <w:szCs w:val="20"/>
              </w:rPr>
              <w:t>8000</w:t>
            </w:r>
          </w:p>
        </w:tc>
        <w:tc>
          <w:tcPr>
            <w:tcW w:w="1690" w:type="dxa"/>
          </w:tcPr>
          <w:p w14:paraId="1C3D69E6" w14:textId="45D359DD" w:rsidR="00623356" w:rsidRPr="00623356" w:rsidRDefault="002354EA" w:rsidP="00FA097F">
            <w:pPr>
              <w:spacing w:before="100" w:beforeAutospacing="1" w:after="120" w:line="276" w:lineRule="auto"/>
              <w:jc w:val="both"/>
              <w:rPr>
                <w:sz w:val="20"/>
                <w:szCs w:val="20"/>
              </w:rPr>
            </w:pPr>
            <w:r>
              <w:rPr>
                <w:sz w:val="20"/>
                <w:szCs w:val="20"/>
              </w:rPr>
              <w:t>0.0325</w:t>
            </w:r>
          </w:p>
        </w:tc>
        <w:tc>
          <w:tcPr>
            <w:tcW w:w="580" w:type="dxa"/>
          </w:tcPr>
          <w:p w14:paraId="04444673" w14:textId="12B3F151" w:rsidR="00623356" w:rsidRPr="00623356" w:rsidRDefault="00623356" w:rsidP="00FA097F">
            <w:pPr>
              <w:spacing w:before="100" w:beforeAutospacing="1" w:after="120" w:line="276" w:lineRule="auto"/>
              <w:jc w:val="both"/>
              <w:rPr>
                <w:sz w:val="20"/>
                <w:szCs w:val="20"/>
              </w:rPr>
            </w:pPr>
            <w:r w:rsidRPr="00623356">
              <w:rPr>
                <w:sz w:val="20"/>
                <w:szCs w:val="20"/>
              </w:rPr>
              <w:t>1</w:t>
            </w:r>
          </w:p>
        </w:tc>
        <w:tc>
          <w:tcPr>
            <w:tcW w:w="1251" w:type="dxa"/>
          </w:tcPr>
          <w:p w14:paraId="4A4F63FF" w14:textId="0DA73AB9" w:rsidR="00623356" w:rsidRPr="00623356" w:rsidRDefault="00623356" w:rsidP="00FA097F">
            <w:pPr>
              <w:spacing w:before="100" w:beforeAutospacing="1" w:after="120" w:line="276" w:lineRule="auto"/>
              <w:jc w:val="both"/>
              <w:rPr>
                <w:sz w:val="20"/>
                <w:szCs w:val="20"/>
              </w:rPr>
            </w:pPr>
            <w:r w:rsidRPr="00623356">
              <w:rPr>
                <w:sz w:val="20"/>
                <w:szCs w:val="20"/>
              </w:rPr>
              <w:t>0</w:t>
            </w:r>
          </w:p>
        </w:tc>
      </w:tr>
      <w:tr w:rsidR="00623356" w:rsidRPr="00FA097F" w14:paraId="7BE50C41" w14:textId="77777777" w:rsidTr="00555155">
        <w:tc>
          <w:tcPr>
            <w:tcW w:w="625" w:type="dxa"/>
          </w:tcPr>
          <w:p w14:paraId="633DFC11" w14:textId="755CDC68" w:rsidR="00623356" w:rsidRPr="00623356" w:rsidRDefault="00623356" w:rsidP="00FA097F">
            <w:pPr>
              <w:spacing w:before="100" w:beforeAutospacing="1" w:after="120" w:line="276" w:lineRule="auto"/>
              <w:jc w:val="both"/>
              <w:rPr>
                <w:sz w:val="20"/>
                <w:szCs w:val="20"/>
              </w:rPr>
            </w:pPr>
            <w:r w:rsidRPr="00623356">
              <w:rPr>
                <w:sz w:val="20"/>
                <w:szCs w:val="20"/>
              </w:rPr>
              <w:t>2012</w:t>
            </w:r>
          </w:p>
        </w:tc>
        <w:tc>
          <w:tcPr>
            <w:tcW w:w="627" w:type="dxa"/>
          </w:tcPr>
          <w:p w14:paraId="5BFC081E" w14:textId="0F9BED81" w:rsidR="00623356" w:rsidRPr="00623356" w:rsidRDefault="00623356" w:rsidP="00FA097F">
            <w:pPr>
              <w:spacing w:before="100" w:beforeAutospacing="1" w:after="120" w:line="276" w:lineRule="auto"/>
              <w:jc w:val="both"/>
              <w:rPr>
                <w:sz w:val="20"/>
                <w:szCs w:val="20"/>
              </w:rPr>
            </w:pPr>
            <w:r w:rsidRPr="00623356">
              <w:rPr>
                <w:sz w:val="20"/>
                <w:szCs w:val="20"/>
              </w:rPr>
              <w:t>CA</w:t>
            </w:r>
          </w:p>
        </w:tc>
        <w:tc>
          <w:tcPr>
            <w:tcW w:w="920" w:type="dxa"/>
          </w:tcPr>
          <w:p w14:paraId="6ED04EF9" w14:textId="6BAEDFE9" w:rsidR="00623356" w:rsidRPr="00623356" w:rsidRDefault="00623356" w:rsidP="00FA097F">
            <w:pPr>
              <w:spacing w:before="100" w:beforeAutospacing="1" w:after="120" w:line="276" w:lineRule="auto"/>
              <w:jc w:val="both"/>
              <w:rPr>
                <w:sz w:val="20"/>
                <w:szCs w:val="20"/>
              </w:rPr>
            </w:pPr>
            <w:r w:rsidRPr="00623356">
              <w:rPr>
                <w:sz w:val="20"/>
                <w:szCs w:val="20"/>
              </w:rPr>
              <w:t>County2</w:t>
            </w:r>
          </w:p>
        </w:tc>
        <w:tc>
          <w:tcPr>
            <w:tcW w:w="1758" w:type="dxa"/>
          </w:tcPr>
          <w:p w14:paraId="48728BC3" w14:textId="64B66697" w:rsidR="00623356" w:rsidRPr="00623356" w:rsidRDefault="00623356" w:rsidP="00FA097F">
            <w:pPr>
              <w:spacing w:before="100" w:beforeAutospacing="1" w:after="120" w:line="276" w:lineRule="auto"/>
              <w:jc w:val="both"/>
              <w:rPr>
                <w:sz w:val="20"/>
                <w:szCs w:val="20"/>
              </w:rPr>
            </w:pPr>
            <w:r w:rsidRPr="00623356">
              <w:rPr>
                <w:sz w:val="20"/>
                <w:szCs w:val="20"/>
              </w:rPr>
              <w:t>280</w:t>
            </w:r>
          </w:p>
        </w:tc>
        <w:tc>
          <w:tcPr>
            <w:tcW w:w="1539" w:type="dxa"/>
          </w:tcPr>
          <w:p w14:paraId="21A37BDF" w14:textId="2B562DCB" w:rsidR="00623356" w:rsidRPr="00623356" w:rsidRDefault="002354EA" w:rsidP="00FA097F">
            <w:pPr>
              <w:spacing w:before="100" w:beforeAutospacing="1" w:after="120" w:line="276" w:lineRule="auto"/>
              <w:jc w:val="both"/>
              <w:rPr>
                <w:sz w:val="20"/>
                <w:szCs w:val="20"/>
              </w:rPr>
            </w:pPr>
            <w:r>
              <w:rPr>
                <w:sz w:val="20"/>
                <w:szCs w:val="20"/>
              </w:rPr>
              <w:t>8000</w:t>
            </w:r>
          </w:p>
        </w:tc>
        <w:tc>
          <w:tcPr>
            <w:tcW w:w="1690" w:type="dxa"/>
          </w:tcPr>
          <w:p w14:paraId="57239F7F" w14:textId="2D9F017B" w:rsidR="00623356" w:rsidRPr="00623356" w:rsidRDefault="002354EA" w:rsidP="00FA097F">
            <w:pPr>
              <w:spacing w:before="100" w:beforeAutospacing="1" w:after="120" w:line="276" w:lineRule="auto"/>
              <w:jc w:val="both"/>
              <w:rPr>
                <w:sz w:val="20"/>
                <w:szCs w:val="20"/>
              </w:rPr>
            </w:pPr>
            <w:r>
              <w:rPr>
                <w:sz w:val="20"/>
                <w:szCs w:val="20"/>
              </w:rPr>
              <w:t>0.0350</w:t>
            </w:r>
          </w:p>
        </w:tc>
        <w:tc>
          <w:tcPr>
            <w:tcW w:w="580" w:type="dxa"/>
          </w:tcPr>
          <w:p w14:paraId="6D68817E" w14:textId="7B145C3E" w:rsidR="00623356" w:rsidRPr="00623356" w:rsidRDefault="00623356" w:rsidP="00FA097F">
            <w:pPr>
              <w:spacing w:before="100" w:beforeAutospacing="1" w:after="120" w:line="276" w:lineRule="auto"/>
              <w:jc w:val="both"/>
              <w:rPr>
                <w:sz w:val="20"/>
                <w:szCs w:val="20"/>
              </w:rPr>
            </w:pPr>
            <w:r w:rsidRPr="00623356">
              <w:rPr>
                <w:sz w:val="20"/>
                <w:szCs w:val="20"/>
              </w:rPr>
              <w:t>1</w:t>
            </w:r>
          </w:p>
        </w:tc>
        <w:tc>
          <w:tcPr>
            <w:tcW w:w="1251" w:type="dxa"/>
          </w:tcPr>
          <w:p w14:paraId="5D3CADD1" w14:textId="6384813A" w:rsidR="00623356" w:rsidRPr="00623356" w:rsidRDefault="00623356" w:rsidP="00FA097F">
            <w:pPr>
              <w:spacing w:before="100" w:beforeAutospacing="1" w:after="120" w:line="276" w:lineRule="auto"/>
              <w:jc w:val="both"/>
              <w:rPr>
                <w:sz w:val="20"/>
                <w:szCs w:val="20"/>
              </w:rPr>
            </w:pPr>
            <w:r w:rsidRPr="00623356">
              <w:rPr>
                <w:sz w:val="20"/>
                <w:szCs w:val="20"/>
              </w:rPr>
              <w:t>0</w:t>
            </w:r>
          </w:p>
        </w:tc>
      </w:tr>
      <w:tr w:rsidR="00623356" w:rsidRPr="00FA097F" w14:paraId="591E1F9B" w14:textId="77777777" w:rsidTr="00555155">
        <w:tc>
          <w:tcPr>
            <w:tcW w:w="625" w:type="dxa"/>
          </w:tcPr>
          <w:p w14:paraId="1D1417F2" w14:textId="1507296D" w:rsidR="00623356" w:rsidRPr="00623356" w:rsidRDefault="00623356" w:rsidP="00FA097F">
            <w:pPr>
              <w:spacing w:before="100" w:beforeAutospacing="1" w:after="120" w:line="276" w:lineRule="auto"/>
              <w:jc w:val="both"/>
              <w:rPr>
                <w:sz w:val="20"/>
                <w:szCs w:val="20"/>
              </w:rPr>
            </w:pPr>
            <w:r w:rsidRPr="00623356">
              <w:rPr>
                <w:sz w:val="20"/>
                <w:szCs w:val="20"/>
              </w:rPr>
              <w:t>…</w:t>
            </w:r>
          </w:p>
        </w:tc>
        <w:tc>
          <w:tcPr>
            <w:tcW w:w="627" w:type="dxa"/>
          </w:tcPr>
          <w:p w14:paraId="26E75BFC" w14:textId="0F42C85A" w:rsidR="00623356" w:rsidRPr="00623356" w:rsidRDefault="00623356" w:rsidP="00FA097F">
            <w:pPr>
              <w:spacing w:before="100" w:beforeAutospacing="1" w:after="120" w:line="276" w:lineRule="auto"/>
              <w:jc w:val="both"/>
              <w:rPr>
                <w:sz w:val="20"/>
                <w:szCs w:val="20"/>
              </w:rPr>
            </w:pPr>
            <w:r w:rsidRPr="00623356">
              <w:rPr>
                <w:sz w:val="20"/>
                <w:szCs w:val="20"/>
              </w:rPr>
              <w:t>…</w:t>
            </w:r>
          </w:p>
        </w:tc>
        <w:tc>
          <w:tcPr>
            <w:tcW w:w="920" w:type="dxa"/>
          </w:tcPr>
          <w:p w14:paraId="14C08773" w14:textId="36CC3D51" w:rsidR="00623356" w:rsidRPr="00623356" w:rsidRDefault="00623356" w:rsidP="00FA097F">
            <w:pPr>
              <w:spacing w:before="100" w:beforeAutospacing="1" w:after="120" w:line="276" w:lineRule="auto"/>
              <w:jc w:val="both"/>
              <w:rPr>
                <w:sz w:val="20"/>
                <w:szCs w:val="20"/>
              </w:rPr>
            </w:pPr>
            <w:r w:rsidRPr="00623356">
              <w:rPr>
                <w:sz w:val="20"/>
                <w:szCs w:val="20"/>
              </w:rPr>
              <w:t>…</w:t>
            </w:r>
          </w:p>
        </w:tc>
        <w:tc>
          <w:tcPr>
            <w:tcW w:w="1758" w:type="dxa"/>
          </w:tcPr>
          <w:p w14:paraId="39190365" w14:textId="04BC9E4C" w:rsidR="00623356" w:rsidRPr="00623356" w:rsidRDefault="00623356" w:rsidP="00FA097F">
            <w:pPr>
              <w:spacing w:before="100" w:beforeAutospacing="1" w:after="120" w:line="276" w:lineRule="auto"/>
              <w:jc w:val="both"/>
              <w:rPr>
                <w:sz w:val="20"/>
                <w:szCs w:val="20"/>
              </w:rPr>
            </w:pPr>
            <w:r w:rsidRPr="00623356">
              <w:rPr>
                <w:sz w:val="20"/>
                <w:szCs w:val="20"/>
              </w:rPr>
              <w:t>…</w:t>
            </w:r>
          </w:p>
        </w:tc>
        <w:tc>
          <w:tcPr>
            <w:tcW w:w="1539" w:type="dxa"/>
          </w:tcPr>
          <w:p w14:paraId="36BDC0B5" w14:textId="63697BEB" w:rsidR="00623356" w:rsidRPr="00623356" w:rsidRDefault="00555155" w:rsidP="00FA097F">
            <w:pPr>
              <w:spacing w:before="100" w:beforeAutospacing="1" w:after="120" w:line="276" w:lineRule="auto"/>
              <w:jc w:val="both"/>
              <w:rPr>
                <w:sz w:val="20"/>
                <w:szCs w:val="20"/>
              </w:rPr>
            </w:pPr>
            <w:r>
              <w:rPr>
                <w:sz w:val="20"/>
                <w:szCs w:val="20"/>
              </w:rPr>
              <w:t>…</w:t>
            </w:r>
          </w:p>
        </w:tc>
        <w:tc>
          <w:tcPr>
            <w:tcW w:w="1690" w:type="dxa"/>
          </w:tcPr>
          <w:p w14:paraId="0C4AFCAE" w14:textId="169FA4F4" w:rsidR="00623356" w:rsidRPr="00623356" w:rsidRDefault="00555155" w:rsidP="00FA097F">
            <w:pPr>
              <w:spacing w:before="100" w:beforeAutospacing="1" w:after="120" w:line="276" w:lineRule="auto"/>
              <w:jc w:val="both"/>
              <w:rPr>
                <w:sz w:val="20"/>
                <w:szCs w:val="20"/>
              </w:rPr>
            </w:pPr>
            <w:r>
              <w:rPr>
                <w:sz w:val="20"/>
                <w:szCs w:val="20"/>
              </w:rPr>
              <w:t>…</w:t>
            </w:r>
          </w:p>
        </w:tc>
        <w:tc>
          <w:tcPr>
            <w:tcW w:w="580" w:type="dxa"/>
          </w:tcPr>
          <w:p w14:paraId="0FA41183" w14:textId="0CAAB769" w:rsidR="00623356" w:rsidRPr="00623356" w:rsidRDefault="00623356" w:rsidP="00FA097F">
            <w:pPr>
              <w:spacing w:before="100" w:beforeAutospacing="1" w:after="120" w:line="276" w:lineRule="auto"/>
              <w:jc w:val="both"/>
              <w:rPr>
                <w:sz w:val="20"/>
                <w:szCs w:val="20"/>
              </w:rPr>
            </w:pPr>
            <w:r w:rsidRPr="00623356">
              <w:rPr>
                <w:sz w:val="20"/>
                <w:szCs w:val="20"/>
              </w:rPr>
              <w:t>…</w:t>
            </w:r>
          </w:p>
        </w:tc>
        <w:tc>
          <w:tcPr>
            <w:tcW w:w="1251" w:type="dxa"/>
          </w:tcPr>
          <w:p w14:paraId="24407D92" w14:textId="67EDD578" w:rsidR="00623356" w:rsidRPr="00623356" w:rsidRDefault="00623356" w:rsidP="00FA097F">
            <w:pPr>
              <w:spacing w:before="100" w:beforeAutospacing="1" w:after="120" w:line="276" w:lineRule="auto"/>
              <w:jc w:val="both"/>
              <w:rPr>
                <w:sz w:val="20"/>
                <w:szCs w:val="20"/>
              </w:rPr>
            </w:pPr>
            <w:r w:rsidRPr="00623356">
              <w:rPr>
                <w:sz w:val="20"/>
                <w:szCs w:val="20"/>
              </w:rPr>
              <w:t>…</w:t>
            </w:r>
          </w:p>
        </w:tc>
      </w:tr>
    </w:tbl>
    <w:p w14:paraId="3AA6A97B" w14:textId="452D63D7" w:rsidR="00EC13B2" w:rsidRPr="00C41058" w:rsidRDefault="00C41058" w:rsidP="00EC13B2">
      <w:pPr>
        <w:spacing w:before="100" w:beforeAutospacing="1" w:after="120" w:line="276" w:lineRule="auto"/>
        <w:ind w:left="360"/>
        <w:jc w:val="both"/>
      </w:pPr>
      <w:r>
        <w:tab/>
      </w:r>
      <w:r w:rsidRPr="00C41058">
        <w:t>Obviously, each single row is a county-year-level record.</w:t>
      </w:r>
    </w:p>
    <w:p w14:paraId="6B025C25" w14:textId="77777777" w:rsidR="00A73E17" w:rsidRDefault="00A73E17" w:rsidP="00A73E17">
      <w:pPr>
        <w:pStyle w:val="ListParagraph"/>
        <w:spacing w:line="276" w:lineRule="auto"/>
        <w:ind w:left="1080" w:firstLine="360"/>
        <w:jc w:val="both"/>
      </w:pPr>
    </w:p>
    <w:p w14:paraId="47B87FF5" w14:textId="3571B086" w:rsidR="0040663D" w:rsidRDefault="00BD695D" w:rsidP="00A73E17">
      <w:pPr>
        <w:pStyle w:val="ListParagraph"/>
        <w:numPr>
          <w:ilvl w:val="0"/>
          <w:numId w:val="6"/>
        </w:numPr>
        <w:spacing w:line="276" w:lineRule="auto"/>
        <w:ind w:left="360" w:hanging="450"/>
        <w:jc w:val="both"/>
        <w:rPr>
          <w:b/>
          <w:bCs/>
          <w:sz w:val="26"/>
          <w:szCs w:val="26"/>
        </w:rPr>
      </w:pPr>
      <w:r w:rsidRPr="00A73E17">
        <w:rPr>
          <w:b/>
          <w:bCs/>
          <w:sz w:val="26"/>
          <w:szCs w:val="26"/>
        </w:rPr>
        <w:t>Pre-Post Plotting</w:t>
      </w:r>
    </w:p>
    <w:p w14:paraId="658DE184" w14:textId="2271104E" w:rsidR="00D3340E" w:rsidRDefault="008448B6" w:rsidP="00D3340E">
      <w:pPr>
        <w:pStyle w:val="ListParagraph"/>
        <w:spacing w:line="276" w:lineRule="auto"/>
        <w:ind w:left="360"/>
        <w:jc w:val="both"/>
      </w:pPr>
      <w:r>
        <w:t xml:space="preserve">Use </w:t>
      </w:r>
      <w:r w:rsidRPr="00C771D8">
        <w:rPr>
          <w:b/>
          <w:bCs/>
          <w:i/>
          <w:iCs/>
        </w:rPr>
        <w:t>Year</w:t>
      </w:r>
      <w:r w:rsidR="00C771D8">
        <w:t xml:space="preserve"> and </w:t>
      </w:r>
      <w:proofErr w:type="spellStart"/>
      <w:r w:rsidR="00C771D8" w:rsidRPr="00C771D8">
        <w:rPr>
          <w:b/>
          <w:bCs/>
          <w:i/>
          <w:iCs/>
        </w:rPr>
        <w:t>Shipments_Adjust</w:t>
      </w:r>
      <w:proofErr w:type="spellEnd"/>
      <w:r w:rsidR="00C771D8">
        <w:t xml:space="preserve"> to plot pre-post graphs</w:t>
      </w:r>
      <w:r w:rsidR="00E5393B">
        <w:t>. For each graph, there should be two lines for the policy-change county and the non-policy-change county</w:t>
      </w:r>
      <w:r w:rsidR="00C41058">
        <w:t xml:space="preserve"> respectively</w:t>
      </w:r>
      <w:r w:rsidR="00E5393B">
        <w:t>.</w:t>
      </w:r>
    </w:p>
    <w:p w14:paraId="668B4CE9" w14:textId="77777777" w:rsidR="001614CB" w:rsidRPr="00D3340E" w:rsidRDefault="001614CB" w:rsidP="00D3340E">
      <w:pPr>
        <w:pStyle w:val="ListParagraph"/>
        <w:spacing w:line="276" w:lineRule="auto"/>
        <w:ind w:left="360"/>
        <w:jc w:val="both"/>
      </w:pPr>
    </w:p>
    <w:p w14:paraId="680C0B41" w14:textId="0437AB76" w:rsidR="00BD695D" w:rsidRDefault="00BD695D" w:rsidP="00E5393B">
      <w:pPr>
        <w:pStyle w:val="ListParagraph"/>
        <w:numPr>
          <w:ilvl w:val="0"/>
          <w:numId w:val="6"/>
        </w:numPr>
        <w:spacing w:line="276" w:lineRule="auto"/>
        <w:ind w:left="360" w:hanging="450"/>
        <w:jc w:val="both"/>
        <w:rPr>
          <w:b/>
          <w:bCs/>
          <w:sz w:val="26"/>
          <w:szCs w:val="26"/>
        </w:rPr>
      </w:pPr>
      <w:r w:rsidRPr="00A73E17">
        <w:rPr>
          <w:b/>
          <w:bCs/>
          <w:sz w:val="26"/>
          <w:szCs w:val="26"/>
        </w:rPr>
        <w:t>Difference-in-Difference Regression</w:t>
      </w:r>
    </w:p>
    <w:p w14:paraId="66B96E16" w14:textId="236EFE5D" w:rsidR="00E5393B" w:rsidRPr="00D95CCC" w:rsidRDefault="00C41058" w:rsidP="00E5393B">
      <w:pPr>
        <w:pStyle w:val="ListParagraph"/>
        <w:spacing w:line="276" w:lineRule="auto"/>
        <w:ind w:left="360"/>
        <w:jc w:val="both"/>
      </w:pPr>
      <w:r w:rsidRPr="00D95CCC">
        <w:lastRenderedPageBreak/>
        <w:t>If we can find similar trends for each pair of counties, then we could simply use the first regression since we already control for trends. But we could also do the second regression to verify our result and get a more accurate estimate for difference-in-difference coefficient.</w:t>
      </w:r>
    </w:p>
    <w:p w14:paraId="38A5717C" w14:textId="091278EA" w:rsidR="00292F47" w:rsidRDefault="00292F47" w:rsidP="00292F47">
      <w:pPr>
        <w:spacing w:line="276" w:lineRule="auto"/>
        <w:jc w:val="both"/>
        <w:rPr>
          <w:b/>
          <w:bCs/>
          <w:color w:val="4472C4" w:themeColor="accent1"/>
          <w:sz w:val="28"/>
          <w:szCs w:val="28"/>
        </w:rPr>
      </w:pPr>
    </w:p>
    <w:p w14:paraId="779B2C8D" w14:textId="2A295463" w:rsidR="005A3D8F" w:rsidRPr="000B4699" w:rsidRDefault="005A3D8F" w:rsidP="00292F47">
      <w:pPr>
        <w:spacing w:line="276" w:lineRule="auto"/>
        <w:jc w:val="both"/>
        <w:rPr>
          <w:b/>
          <w:bCs/>
          <w:color w:val="4472C4" w:themeColor="accent1"/>
          <w:sz w:val="30"/>
          <w:szCs w:val="30"/>
        </w:rPr>
      </w:pPr>
      <w:r w:rsidRPr="000B4699">
        <w:rPr>
          <w:b/>
          <w:bCs/>
          <w:color w:val="4472C4" w:themeColor="accent1"/>
          <w:sz w:val="30"/>
          <w:szCs w:val="30"/>
        </w:rPr>
        <w:t>Mortality Analysis</w:t>
      </w:r>
      <w:r w:rsidR="008C51CD" w:rsidRPr="000B4699">
        <w:rPr>
          <w:b/>
          <w:bCs/>
          <w:color w:val="4472C4" w:themeColor="accent1"/>
          <w:sz w:val="30"/>
          <w:szCs w:val="30"/>
        </w:rPr>
        <w:t xml:space="preserve"> (Pair B)</w:t>
      </w:r>
    </w:p>
    <w:p w14:paraId="10582AE3" w14:textId="14AD583E" w:rsidR="007C3AB8" w:rsidRDefault="007C3AB8" w:rsidP="00292F47">
      <w:pPr>
        <w:spacing w:line="276" w:lineRule="auto"/>
        <w:jc w:val="both"/>
        <w:rPr>
          <w:color w:val="000000" w:themeColor="text1"/>
        </w:rPr>
      </w:pPr>
      <w:r>
        <w:rPr>
          <w:color w:val="000000" w:themeColor="text1"/>
        </w:rPr>
        <w:tab/>
      </w:r>
      <w:r w:rsidRPr="007C3AB8">
        <w:rPr>
          <w:color w:val="000000" w:themeColor="text1"/>
        </w:rPr>
        <w:t>Actually, quite similar to Prescription Analysis except for different initial dataset</w:t>
      </w:r>
      <w:r w:rsidR="000D4BD6">
        <w:rPr>
          <w:color w:val="000000" w:themeColor="text1"/>
        </w:rPr>
        <w:t xml:space="preserve"> and more sample counties, since we got plenty of data this time…</w:t>
      </w:r>
    </w:p>
    <w:p w14:paraId="22227CC1" w14:textId="77777777" w:rsidR="007C3AB8" w:rsidRDefault="007C3AB8" w:rsidP="00292F47">
      <w:pPr>
        <w:spacing w:line="276" w:lineRule="auto"/>
        <w:jc w:val="both"/>
        <w:rPr>
          <w:color w:val="000000" w:themeColor="text1"/>
        </w:rPr>
      </w:pPr>
    </w:p>
    <w:p w14:paraId="0EF5EE26" w14:textId="052F1491" w:rsidR="007C3AB8" w:rsidRPr="007C3AB8" w:rsidRDefault="007C3AB8" w:rsidP="00B45635">
      <w:pPr>
        <w:pStyle w:val="ListParagraph"/>
        <w:numPr>
          <w:ilvl w:val="0"/>
          <w:numId w:val="9"/>
        </w:numPr>
        <w:spacing w:line="276" w:lineRule="auto"/>
        <w:ind w:left="360"/>
        <w:jc w:val="both"/>
        <w:rPr>
          <w:b/>
          <w:bCs/>
          <w:sz w:val="26"/>
          <w:szCs w:val="26"/>
        </w:rPr>
      </w:pPr>
      <w:r w:rsidRPr="007C3AB8">
        <w:rPr>
          <w:b/>
          <w:bCs/>
          <w:sz w:val="26"/>
          <w:szCs w:val="26"/>
        </w:rPr>
        <w:t>Data Cleaning</w:t>
      </w:r>
    </w:p>
    <w:p w14:paraId="1F357E2A" w14:textId="7AE188F0" w:rsidR="00B45635" w:rsidRDefault="00B45635" w:rsidP="00B45635">
      <w:pPr>
        <w:pStyle w:val="ListParagraph"/>
        <w:numPr>
          <w:ilvl w:val="0"/>
          <w:numId w:val="7"/>
        </w:numPr>
        <w:snapToGrid w:val="0"/>
        <w:spacing w:line="276" w:lineRule="auto"/>
        <w:contextualSpacing w:val="0"/>
        <w:jc w:val="both"/>
      </w:pPr>
      <w:r>
        <w:rPr>
          <w:b/>
          <w:bCs/>
        </w:rPr>
        <w:t xml:space="preserve">Initial </w:t>
      </w:r>
      <w:r w:rsidRPr="00A73E17">
        <w:rPr>
          <w:rFonts w:hint="eastAsia"/>
          <w:b/>
          <w:bCs/>
        </w:rPr>
        <w:t>D</w:t>
      </w:r>
      <w:r w:rsidRPr="00A73E17">
        <w:rPr>
          <w:b/>
          <w:bCs/>
        </w:rPr>
        <w:t>ataset:</w:t>
      </w:r>
      <w:r>
        <w:t xml:space="preserve"> </w:t>
      </w:r>
      <w:r>
        <w:rPr>
          <w:rFonts w:eastAsiaTheme="minorEastAsia"/>
        </w:rPr>
        <w:t>Vital Statistics Mortality Data</w:t>
      </w:r>
      <w:r>
        <w:t xml:space="preserve"> from 2003</w:t>
      </w:r>
      <w:r w:rsidR="00CD5586">
        <w:t xml:space="preserve"> to </w:t>
      </w:r>
      <w:r>
        <w:t>2015</w:t>
      </w:r>
    </w:p>
    <w:p w14:paraId="713E10A9" w14:textId="77777777" w:rsidR="001614CB" w:rsidRDefault="008542D3" w:rsidP="001614CB">
      <w:pPr>
        <w:pStyle w:val="ListParagraph"/>
        <w:numPr>
          <w:ilvl w:val="0"/>
          <w:numId w:val="7"/>
        </w:numPr>
        <w:snapToGrid w:val="0"/>
        <w:spacing w:line="276" w:lineRule="auto"/>
        <w:contextualSpacing w:val="0"/>
        <w:jc w:val="both"/>
      </w:pPr>
      <w:r w:rsidRPr="00EC13B2">
        <w:rPr>
          <w:b/>
          <w:bCs/>
        </w:rPr>
        <w:t>Variables</w:t>
      </w:r>
      <w:r>
        <w:rPr>
          <w:b/>
          <w:bCs/>
        </w:rPr>
        <w:t xml:space="preserve"> in the Intermediate Dataset</w:t>
      </w:r>
      <w:r w:rsidRPr="00EC13B2">
        <w:rPr>
          <w:b/>
          <w:bCs/>
        </w:rPr>
        <w:t>:</w:t>
      </w:r>
      <w:r>
        <w:t xml:space="preserve"> In the intermediate dataset for this analysis, variables should be like this (quite similar to</w:t>
      </w:r>
      <w:r w:rsidRPr="008542D3">
        <w:t xml:space="preserve"> the one in Prescription Analysis</w:t>
      </w:r>
      <w:r>
        <w:t>):</w:t>
      </w:r>
    </w:p>
    <w:p w14:paraId="44DC3911" w14:textId="75121FFF" w:rsidR="001614CB" w:rsidRDefault="001614CB" w:rsidP="001614CB">
      <w:pPr>
        <w:pStyle w:val="ListParagraph"/>
        <w:snapToGrid w:val="0"/>
        <w:spacing w:line="276" w:lineRule="auto"/>
        <w:contextualSpacing w:val="0"/>
        <w:jc w:val="both"/>
      </w:pPr>
      <w:r>
        <w:rPr>
          <w:b/>
          <w:bCs/>
          <w:i/>
          <w:iCs/>
        </w:rPr>
        <w:tab/>
      </w:r>
      <w:r w:rsidR="003F5249" w:rsidRPr="001614CB">
        <w:rPr>
          <w:b/>
          <w:bCs/>
          <w:i/>
          <w:iCs/>
        </w:rPr>
        <w:t>Year</w:t>
      </w:r>
      <w:r w:rsidR="008542D3" w:rsidRPr="001614CB">
        <w:rPr>
          <w:b/>
          <w:bCs/>
          <w:i/>
          <w:iCs/>
        </w:rPr>
        <w:t>:</w:t>
      </w:r>
      <w:r w:rsidR="008542D3" w:rsidRPr="001614CB">
        <w:rPr>
          <w:i/>
          <w:iCs/>
        </w:rPr>
        <w:t xml:space="preserve"> </w:t>
      </w:r>
      <w:r w:rsidR="008542D3" w:rsidRPr="00C6161F">
        <w:t>From 200</w:t>
      </w:r>
      <w:r w:rsidR="008542D3">
        <w:t>3</w:t>
      </w:r>
      <w:r w:rsidR="008542D3" w:rsidRPr="00C6161F">
        <w:t xml:space="preserve"> to 201</w:t>
      </w:r>
      <w:r w:rsidR="00390EC3">
        <w:t>5</w:t>
      </w:r>
      <w:r w:rsidR="008542D3">
        <w:tab/>
      </w:r>
    </w:p>
    <w:p w14:paraId="686D5242" w14:textId="0B34DB94" w:rsidR="008542D3" w:rsidRPr="001614CB" w:rsidRDefault="001614CB" w:rsidP="001614CB">
      <w:pPr>
        <w:pStyle w:val="ListParagraph"/>
        <w:snapToGrid w:val="0"/>
        <w:spacing w:line="276" w:lineRule="auto"/>
        <w:contextualSpacing w:val="0"/>
        <w:jc w:val="both"/>
        <w:rPr>
          <w:b/>
          <w:bCs/>
          <w:i/>
          <w:iCs/>
        </w:rPr>
      </w:pPr>
      <w:r>
        <w:rPr>
          <w:b/>
          <w:bCs/>
          <w:i/>
          <w:iCs/>
        </w:rPr>
        <w:tab/>
      </w:r>
      <w:r w:rsidR="008542D3" w:rsidRPr="00DC0034">
        <w:rPr>
          <w:b/>
          <w:bCs/>
          <w:i/>
          <w:iCs/>
        </w:rPr>
        <w:t>State</w:t>
      </w:r>
      <w:r>
        <w:rPr>
          <w:b/>
          <w:bCs/>
          <w:i/>
          <w:iCs/>
        </w:rPr>
        <w:t xml:space="preserve">: </w:t>
      </w:r>
      <w:r w:rsidR="008542D3" w:rsidRPr="00DC0034">
        <w:t>Probably 6 states</w:t>
      </w:r>
      <w:r w:rsidR="008542D3">
        <w:t xml:space="preserve">. Three </w:t>
      </w:r>
      <w:r w:rsidR="008542D3" w:rsidRPr="00DC0034">
        <w:t xml:space="preserve">for </w:t>
      </w:r>
      <w:r w:rsidR="008542D3">
        <w:t>policy-change</w:t>
      </w:r>
      <w:r w:rsidR="008542D3" w:rsidRPr="00DC0034">
        <w:t xml:space="preserve"> states</w:t>
      </w:r>
      <w:r w:rsidR="008542D3">
        <w:t xml:space="preserve">: </w:t>
      </w:r>
      <w:r w:rsidR="008542D3" w:rsidRPr="00DC0034">
        <w:t xml:space="preserve">Florida, Texas and Washington. Another three </w:t>
      </w:r>
      <w:r w:rsidR="008542D3">
        <w:t xml:space="preserve">for non-policy-change states </w:t>
      </w:r>
      <w:r w:rsidR="008542D3" w:rsidRPr="00DC0034">
        <w:t xml:space="preserve">that has similar pre-trends </w:t>
      </w:r>
      <w:r w:rsidR="008542D3">
        <w:t xml:space="preserve">with </w:t>
      </w:r>
      <w:r w:rsidR="008542D3" w:rsidRPr="00DC0034">
        <w:t>Florida, Texas and Washington</w:t>
      </w:r>
      <w:r w:rsidR="008542D3">
        <w:t xml:space="preserve"> respectively. </w:t>
      </w:r>
    </w:p>
    <w:p w14:paraId="44F98C9C" w14:textId="6DA6864E" w:rsidR="008542D3" w:rsidRPr="001614CB" w:rsidRDefault="00C002DB" w:rsidP="00C002DB">
      <w:pPr>
        <w:pStyle w:val="ListParagraph"/>
        <w:spacing w:line="276" w:lineRule="auto"/>
        <w:jc w:val="both"/>
        <w:rPr>
          <w:b/>
          <w:bCs/>
          <w:i/>
          <w:iCs/>
        </w:rPr>
      </w:pPr>
      <w:r>
        <w:rPr>
          <w:b/>
          <w:bCs/>
          <w:i/>
          <w:iCs/>
        </w:rPr>
        <w:tab/>
      </w:r>
      <w:r w:rsidR="008542D3" w:rsidRPr="00DC0034">
        <w:rPr>
          <w:b/>
          <w:bCs/>
          <w:i/>
          <w:iCs/>
        </w:rPr>
        <w:t>County</w:t>
      </w:r>
      <w:r w:rsidR="008542D3" w:rsidRPr="00B7488D">
        <w:rPr>
          <w:b/>
          <w:bCs/>
          <w:i/>
          <w:iCs/>
          <w:highlight w:val="yellow"/>
        </w:rPr>
        <w:t xml:space="preserve">: </w:t>
      </w:r>
      <w:r w:rsidR="008542D3" w:rsidRPr="00B7488D">
        <w:rPr>
          <w:highlight w:val="yellow"/>
        </w:rPr>
        <w:t xml:space="preserve">Probably choose the top 3 counties with </w:t>
      </w:r>
      <w:r w:rsidR="008542D3" w:rsidRPr="00B7488D">
        <w:rPr>
          <w:rFonts w:hint="eastAsia"/>
          <w:highlight w:val="yellow"/>
        </w:rPr>
        <w:t>the</w:t>
      </w:r>
      <w:r w:rsidR="008542D3" w:rsidRPr="00B7488D">
        <w:rPr>
          <w:highlight w:val="yellow"/>
        </w:rPr>
        <w:t xml:space="preserve"> most shipments (or randomly</w:t>
      </w:r>
      <w:r w:rsidR="001614CB" w:rsidRPr="00B7488D">
        <w:rPr>
          <w:highlight w:val="yellow"/>
        </w:rPr>
        <w:t xml:space="preserve"> </w:t>
      </w:r>
      <w:r w:rsidR="008542D3" w:rsidRPr="00B7488D">
        <w:rPr>
          <w:highlight w:val="yellow"/>
        </w:rPr>
        <w:t>choose 3 counties?) in each policy-change state (in case of losing generality and we don’t want to analyze ALL the counties in the state).</w:t>
      </w:r>
      <w:r w:rsidR="008542D3" w:rsidRPr="00A4695D">
        <w:t xml:space="preserve"> </w:t>
      </w:r>
      <w:r w:rsidR="008542D3">
        <w:t>Then for each policy-change county, we have to find the corresponding non-policy change county that has similar pre-trends in the 3 non-policy-change states. (Or we could randomly choose counties that may not have similar pre-trends, since we can use the second regression which controls for change in trends. This will give us correct estimate regardless of the pre-trends.)</w:t>
      </w:r>
    </w:p>
    <w:p w14:paraId="34942652" w14:textId="25D2700B" w:rsidR="008542D3" w:rsidRDefault="00C002DB" w:rsidP="00C002DB">
      <w:pPr>
        <w:pStyle w:val="ListParagraph"/>
        <w:spacing w:line="276" w:lineRule="auto"/>
        <w:jc w:val="both"/>
      </w:pPr>
      <w:r>
        <w:rPr>
          <w:b/>
          <w:bCs/>
          <w:i/>
          <w:iCs/>
        </w:rPr>
        <w:tab/>
      </w:r>
      <w:proofErr w:type="spellStart"/>
      <w:r>
        <w:rPr>
          <w:b/>
          <w:bCs/>
          <w:i/>
          <w:iCs/>
        </w:rPr>
        <w:t>Deaths</w:t>
      </w:r>
      <w:r w:rsidR="008542D3" w:rsidRPr="008448B6">
        <w:rPr>
          <w:b/>
          <w:bCs/>
          <w:i/>
          <w:iCs/>
        </w:rPr>
        <w:t>_County</w:t>
      </w:r>
      <w:proofErr w:type="spellEnd"/>
      <w:r w:rsidR="008542D3" w:rsidRPr="008448B6">
        <w:rPr>
          <w:b/>
          <w:bCs/>
          <w:i/>
          <w:iCs/>
        </w:rPr>
        <w:t>:</w:t>
      </w:r>
      <w:r w:rsidR="008542D3" w:rsidRPr="00DC0034">
        <w:t xml:space="preserve"> </w:t>
      </w:r>
      <w:r w:rsidR="008542D3">
        <w:t>T</w:t>
      </w:r>
      <w:r w:rsidR="008542D3" w:rsidRPr="00DC0034">
        <w:t xml:space="preserve">otal </w:t>
      </w:r>
      <w:r w:rsidR="00390EC3">
        <w:t>deaths caused by overdose</w:t>
      </w:r>
      <w:r w:rsidR="008542D3" w:rsidRPr="00DC0034">
        <w:t xml:space="preserve"> for a specific county per year</w:t>
      </w:r>
      <w:r w:rsidR="008542D3">
        <w:t>.</w:t>
      </w:r>
    </w:p>
    <w:p w14:paraId="328EF5FA" w14:textId="14EA2048" w:rsidR="008542D3" w:rsidRPr="001614CB" w:rsidRDefault="00C002DB" w:rsidP="00C002DB">
      <w:pPr>
        <w:pStyle w:val="ListParagraph"/>
        <w:spacing w:line="276" w:lineRule="auto"/>
        <w:jc w:val="both"/>
        <w:rPr>
          <w:b/>
          <w:bCs/>
          <w:i/>
          <w:iCs/>
        </w:rPr>
      </w:pPr>
      <w:r>
        <w:rPr>
          <w:b/>
          <w:bCs/>
          <w:i/>
          <w:iCs/>
        </w:rPr>
        <w:tab/>
      </w:r>
      <w:proofErr w:type="spellStart"/>
      <w:r>
        <w:rPr>
          <w:b/>
          <w:bCs/>
          <w:i/>
          <w:iCs/>
        </w:rPr>
        <w:t>Deaths</w:t>
      </w:r>
      <w:r w:rsidR="008542D3" w:rsidRPr="008448B6">
        <w:rPr>
          <w:b/>
          <w:bCs/>
          <w:i/>
          <w:iCs/>
        </w:rPr>
        <w:t>_</w:t>
      </w:r>
      <w:r w:rsidR="008542D3">
        <w:rPr>
          <w:b/>
          <w:bCs/>
          <w:i/>
          <w:iCs/>
        </w:rPr>
        <w:t>State</w:t>
      </w:r>
      <w:proofErr w:type="spellEnd"/>
      <w:r w:rsidR="008542D3">
        <w:rPr>
          <w:b/>
          <w:bCs/>
          <w:i/>
          <w:iCs/>
        </w:rPr>
        <w:t xml:space="preserve">: </w:t>
      </w:r>
      <w:r w:rsidR="008542D3">
        <w:t>T</w:t>
      </w:r>
      <w:r w:rsidR="008542D3" w:rsidRPr="00DC0034">
        <w:t xml:space="preserve">otal </w:t>
      </w:r>
      <w:r w:rsidR="00390EC3">
        <w:t>deaths caused by overdose</w:t>
      </w:r>
      <w:r w:rsidR="008542D3" w:rsidRPr="00DC0034">
        <w:t xml:space="preserve"> for a specific </w:t>
      </w:r>
      <w:r w:rsidR="008542D3">
        <w:t>state</w:t>
      </w:r>
      <w:r w:rsidR="008542D3" w:rsidRPr="00DC0034">
        <w:t xml:space="preserve"> </w:t>
      </w:r>
      <w:r w:rsidR="008542D3">
        <w:t>for the whole period from 200</w:t>
      </w:r>
      <w:r w:rsidR="00390EC3">
        <w:t xml:space="preserve">3 to </w:t>
      </w:r>
      <w:r w:rsidR="008542D3">
        <w:t>201</w:t>
      </w:r>
      <w:r w:rsidR="00390EC3">
        <w:t>5</w:t>
      </w:r>
      <w:r w:rsidR="008542D3">
        <w:t>.</w:t>
      </w:r>
    </w:p>
    <w:p w14:paraId="317F37A9" w14:textId="5C5B0906" w:rsidR="008542D3" w:rsidRPr="008448B6" w:rsidRDefault="00C002DB" w:rsidP="00C002DB">
      <w:pPr>
        <w:pStyle w:val="ListParagraph"/>
        <w:spacing w:line="276" w:lineRule="auto"/>
        <w:jc w:val="both"/>
      </w:pPr>
      <w:r>
        <w:rPr>
          <w:b/>
          <w:bCs/>
          <w:i/>
          <w:iCs/>
        </w:rPr>
        <w:tab/>
      </w:r>
      <w:proofErr w:type="spellStart"/>
      <w:r>
        <w:rPr>
          <w:b/>
          <w:bCs/>
          <w:i/>
          <w:iCs/>
        </w:rPr>
        <w:t>Deaths</w:t>
      </w:r>
      <w:r w:rsidR="008542D3" w:rsidRPr="008448B6">
        <w:rPr>
          <w:b/>
          <w:bCs/>
          <w:i/>
          <w:iCs/>
        </w:rPr>
        <w:t>_Adjust</w:t>
      </w:r>
      <w:proofErr w:type="spellEnd"/>
      <w:r w:rsidR="008542D3" w:rsidRPr="008448B6">
        <w:rPr>
          <w:b/>
          <w:bCs/>
          <w:i/>
          <w:iCs/>
        </w:rPr>
        <w:t xml:space="preserve">:  </w:t>
      </w:r>
      <w:r w:rsidR="008542D3" w:rsidRPr="008448B6">
        <w:t xml:space="preserve">To </w:t>
      </w:r>
      <w:r w:rsidR="008542D3">
        <w:t>account</w:t>
      </w:r>
      <w:r w:rsidR="008542D3" w:rsidRPr="008448B6">
        <w:t xml:space="preserve"> for different </w:t>
      </w:r>
      <w:r w:rsidR="008542D3" w:rsidRPr="008448B6">
        <w:rPr>
          <w:rFonts w:hint="eastAsia"/>
        </w:rPr>
        <w:t>magnitude</w:t>
      </w:r>
      <w:r w:rsidR="008542D3" w:rsidRPr="008448B6">
        <w:t xml:space="preserve"> </w:t>
      </w:r>
      <w:r w:rsidR="008542D3" w:rsidRPr="008448B6">
        <w:rPr>
          <w:rFonts w:hint="eastAsia"/>
        </w:rPr>
        <w:t>of</w:t>
      </w:r>
      <w:r w:rsidR="008542D3" w:rsidRPr="008448B6">
        <w:t xml:space="preserve"> </w:t>
      </w:r>
      <w:r w:rsidR="00CD5586">
        <w:t xml:space="preserve">deaths </w:t>
      </w:r>
      <w:r w:rsidR="008542D3" w:rsidRPr="008448B6">
        <w:t xml:space="preserve">in each state, we divide </w:t>
      </w:r>
      <w:proofErr w:type="spellStart"/>
      <w:r w:rsidR="003F5249">
        <w:rPr>
          <w:b/>
          <w:bCs/>
          <w:i/>
          <w:iCs/>
        </w:rPr>
        <w:t>Deaths</w:t>
      </w:r>
      <w:r w:rsidR="003F5249" w:rsidRPr="008448B6">
        <w:rPr>
          <w:b/>
          <w:bCs/>
          <w:i/>
          <w:iCs/>
        </w:rPr>
        <w:t>_County</w:t>
      </w:r>
      <w:proofErr w:type="spellEnd"/>
      <w:r w:rsidR="008542D3" w:rsidRPr="008448B6">
        <w:t xml:space="preserve"> by</w:t>
      </w:r>
      <w:r w:rsidR="008542D3" w:rsidRPr="00623356">
        <w:rPr>
          <w:b/>
          <w:bCs/>
          <w:i/>
          <w:iCs/>
        </w:rPr>
        <w:t xml:space="preserve"> </w:t>
      </w:r>
      <w:proofErr w:type="spellStart"/>
      <w:r w:rsidR="003F5249">
        <w:rPr>
          <w:b/>
          <w:bCs/>
          <w:i/>
          <w:iCs/>
        </w:rPr>
        <w:t>Deaths</w:t>
      </w:r>
      <w:r w:rsidR="003F5249" w:rsidRPr="008448B6">
        <w:rPr>
          <w:b/>
          <w:bCs/>
          <w:i/>
          <w:iCs/>
        </w:rPr>
        <w:t>_</w:t>
      </w:r>
      <w:ins w:id="26" w:author="Zifan Peng" w:date="2019-10-20T12:23:00Z">
        <w:r w:rsidR="003008BA">
          <w:rPr>
            <w:b/>
            <w:bCs/>
            <w:i/>
            <w:iCs/>
          </w:rPr>
          <w:t>STATE</w:t>
        </w:r>
      </w:ins>
      <w:proofErr w:type="spellEnd"/>
      <w:del w:id="27" w:author="Zifan Peng" w:date="2019-10-20T12:23:00Z">
        <w:r w:rsidR="003F5249" w:rsidRPr="008448B6" w:rsidDel="003008BA">
          <w:rPr>
            <w:b/>
            <w:bCs/>
            <w:i/>
            <w:iCs/>
          </w:rPr>
          <w:delText>County</w:delText>
        </w:r>
      </w:del>
      <w:r w:rsidR="008542D3">
        <w:t xml:space="preserve"> to make an adjustment. </w:t>
      </w:r>
    </w:p>
    <w:p w14:paraId="78871EF0" w14:textId="08FDC3D5" w:rsidR="008542D3" w:rsidRPr="00394189" w:rsidRDefault="00C002DB" w:rsidP="00C002DB">
      <w:pPr>
        <w:pStyle w:val="ListParagraph"/>
        <w:spacing w:line="276" w:lineRule="auto"/>
        <w:jc w:val="both"/>
        <w:rPr>
          <w:b/>
          <w:bCs/>
          <w:i/>
          <w:iCs/>
        </w:rPr>
      </w:pPr>
      <w:r>
        <w:rPr>
          <w:b/>
          <w:bCs/>
          <w:i/>
          <w:iCs/>
        </w:rPr>
        <w:tab/>
      </w:r>
      <w:r w:rsidR="008542D3" w:rsidRPr="00DC0034">
        <w:rPr>
          <w:b/>
          <w:bCs/>
          <w:i/>
          <w:iCs/>
        </w:rPr>
        <w:t>Post:</w:t>
      </w:r>
      <w:r w:rsidR="008542D3">
        <w:rPr>
          <w:b/>
          <w:bCs/>
          <w:i/>
          <w:iCs/>
        </w:rPr>
        <w:t xml:space="preserve"> </w:t>
      </w:r>
      <w:r w:rsidR="008542D3">
        <w:t>A</w:t>
      </w:r>
      <w:r w:rsidR="008542D3" w:rsidRPr="00394189">
        <w:t xml:space="preserve">n indicator </w:t>
      </w:r>
      <w:r w:rsidR="008542D3">
        <w:t xml:space="preserve">variable </w:t>
      </w:r>
      <w:r w:rsidR="008542D3" w:rsidRPr="00394189">
        <w:t xml:space="preserve">for whether we are in a period </w:t>
      </w:r>
      <w:r w:rsidR="00394189" w:rsidRPr="00394189">
        <w:t>after implementation of the policy change</w:t>
      </w:r>
      <w:r w:rsidR="008542D3">
        <w:t>. (have to create this variable by looking at the year and the state)</w:t>
      </w:r>
    </w:p>
    <w:p w14:paraId="72BAE781" w14:textId="430C29E2" w:rsidR="008542D3" w:rsidRDefault="00C002DB" w:rsidP="00C002DB">
      <w:pPr>
        <w:pStyle w:val="ListParagraph"/>
        <w:spacing w:before="100" w:beforeAutospacing="1" w:after="120" w:line="276" w:lineRule="auto"/>
        <w:jc w:val="both"/>
      </w:pPr>
      <w:r>
        <w:rPr>
          <w:b/>
          <w:bCs/>
          <w:i/>
          <w:iCs/>
        </w:rPr>
        <w:tab/>
      </w:r>
      <w:proofErr w:type="spellStart"/>
      <w:r w:rsidR="008542D3" w:rsidRPr="00DC0034">
        <w:rPr>
          <w:b/>
          <w:bCs/>
          <w:i/>
          <w:iCs/>
        </w:rPr>
        <w:t>Policy_State</w:t>
      </w:r>
      <w:proofErr w:type="spellEnd"/>
      <w:r w:rsidR="008542D3" w:rsidRPr="00DC0034">
        <w:rPr>
          <w:b/>
          <w:bCs/>
          <w:i/>
          <w:iCs/>
        </w:rPr>
        <w:t>:</w:t>
      </w:r>
      <w:r w:rsidR="008542D3">
        <w:rPr>
          <w:b/>
          <w:bCs/>
          <w:i/>
          <w:iCs/>
        </w:rPr>
        <w:t xml:space="preserve"> </w:t>
      </w:r>
      <w:r w:rsidR="008542D3">
        <w:t>A</w:t>
      </w:r>
      <w:r w:rsidR="008542D3" w:rsidRPr="00394189">
        <w:t>n</w:t>
      </w:r>
      <w:r w:rsidR="008542D3">
        <w:rPr>
          <w:b/>
          <w:bCs/>
          <w:i/>
          <w:iCs/>
        </w:rPr>
        <w:t xml:space="preserve"> </w:t>
      </w:r>
      <w:r w:rsidR="008542D3" w:rsidRPr="00394189">
        <w:t>indicator variable for whether a given county is in a state that experienced a policy change</w:t>
      </w:r>
      <w:r w:rsidR="008542D3">
        <w:t>. (have to create this variable by looking at the state)</w:t>
      </w:r>
    </w:p>
    <w:p w14:paraId="44AFA123" w14:textId="20C593FC" w:rsidR="00564D80" w:rsidRDefault="00564D80" w:rsidP="00C002DB">
      <w:pPr>
        <w:pStyle w:val="ListParagraph"/>
        <w:spacing w:before="100" w:beforeAutospacing="1" w:after="120" w:line="276" w:lineRule="auto"/>
        <w:jc w:val="both"/>
      </w:pPr>
    </w:p>
    <w:p w14:paraId="1052779E" w14:textId="77777777" w:rsidR="00564D80" w:rsidRDefault="00564D80" w:rsidP="00564D80">
      <w:pPr>
        <w:pStyle w:val="ListParagraph"/>
        <w:numPr>
          <w:ilvl w:val="0"/>
          <w:numId w:val="7"/>
        </w:numPr>
        <w:snapToGrid w:val="0"/>
        <w:spacing w:before="120" w:line="276" w:lineRule="auto"/>
        <w:contextualSpacing w:val="0"/>
        <w:jc w:val="both"/>
      </w:pPr>
      <w:r w:rsidRPr="00A73E17">
        <w:rPr>
          <w:b/>
          <w:bCs/>
        </w:rPr>
        <w:t xml:space="preserve">Corresponding variables in the </w:t>
      </w:r>
      <w:r w:rsidRPr="00FA097F">
        <w:rPr>
          <w:b/>
          <w:bCs/>
        </w:rPr>
        <w:t xml:space="preserve">Opioid Prescriptions </w:t>
      </w:r>
      <w:r w:rsidRPr="00A73E17">
        <w:rPr>
          <w:b/>
          <w:bCs/>
        </w:rPr>
        <w:t>Shipment</w:t>
      </w:r>
      <w:r>
        <w:rPr>
          <w:b/>
          <w:bCs/>
        </w:rPr>
        <w:t>s</w:t>
      </w:r>
      <w:r w:rsidRPr="00A73E17">
        <w:rPr>
          <w:b/>
          <w:bCs/>
        </w:rPr>
        <w:t xml:space="preserve"> dataset</w:t>
      </w:r>
      <w:r w:rsidRPr="00A73E17">
        <w:rPr>
          <w:rFonts w:ascii="SimSun" w:eastAsia="SimSun" w:hAnsi="SimSun" w:cs="SimSun" w:hint="eastAsia"/>
          <w:b/>
          <w:bCs/>
        </w:rPr>
        <w:t>：</w:t>
      </w:r>
    </w:p>
    <w:p w14:paraId="583E5A73" w14:textId="76002B55" w:rsidR="00564D80" w:rsidRDefault="00564D80" w:rsidP="00564D80">
      <w:pPr>
        <w:pStyle w:val="ListParagraph"/>
        <w:snapToGrid w:val="0"/>
        <w:spacing w:before="120" w:line="276" w:lineRule="auto"/>
        <w:contextualSpacing w:val="0"/>
        <w:jc w:val="both"/>
      </w:pPr>
      <w:r>
        <w:rPr>
          <w:b/>
          <w:bCs/>
        </w:rPr>
        <w:tab/>
      </w:r>
      <w:r w:rsidRPr="00564D80">
        <w:rPr>
          <w:b/>
          <w:bCs/>
          <w:i/>
          <w:iCs/>
        </w:rPr>
        <w:t xml:space="preserve">Year: </w:t>
      </w:r>
      <w:r w:rsidR="007274E4">
        <w:t>Use ‘</w:t>
      </w:r>
      <w:r w:rsidR="007274E4" w:rsidRPr="007274E4">
        <w:t>Year</w:t>
      </w:r>
      <w:r w:rsidR="007274E4">
        <w:t>’</w:t>
      </w:r>
    </w:p>
    <w:p w14:paraId="128B7CA7" w14:textId="49E65444" w:rsidR="00564D80" w:rsidRDefault="00564D80" w:rsidP="00564D80">
      <w:pPr>
        <w:pStyle w:val="ListParagraph"/>
        <w:snapToGrid w:val="0"/>
        <w:spacing w:before="120" w:line="276" w:lineRule="auto"/>
        <w:contextualSpacing w:val="0"/>
        <w:jc w:val="both"/>
      </w:pPr>
      <w:r>
        <w:rPr>
          <w:b/>
          <w:bCs/>
          <w:i/>
          <w:iCs/>
        </w:rPr>
        <w:tab/>
      </w:r>
      <w:r w:rsidRPr="00DC0034">
        <w:rPr>
          <w:b/>
          <w:bCs/>
          <w:i/>
          <w:iCs/>
        </w:rPr>
        <w:t>State:</w:t>
      </w:r>
      <w:r>
        <w:rPr>
          <w:b/>
          <w:bCs/>
          <w:i/>
          <w:iCs/>
        </w:rPr>
        <w:t xml:space="preserve"> </w:t>
      </w:r>
      <w:r w:rsidRPr="001614CB">
        <w:t>Use</w:t>
      </w:r>
      <w:r>
        <w:rPr>
          <w:b/>
          <w:bCs/>
          <w:i/>
          <w:iCs/>
        </w:rPr>
        <w:t xml:space="preserve"> </w:t>
      </w:r>
      <w:r w:rsidR="007274E4">
        <w:rPr>
          <w:b/>
          <w:bCs/>
          <w:i/>
          <w:iCs/>
        </w:rPr>
        <w:t>‘</w:t>
      </w:r>
      <w:r w:rsidR="007274E4" w:rsidRPr="007274E4">
        <w:t>Note County</w:t>
      </w:r>
      <w:r w:rsidR="007274E4">
        <w:t>’</w:t>
      </w:r>
      <w:r w:rsidR="007274E4" w:rsidRPr="007274E4">
        <w:t xml:space="preserve"> and</w:t>
      </w:r>
      <w:r w:rsidR="007274E4">
        <w:t xml:space="preserve"> extract the state</w:t>
      </w:r>
      <w:r w:rsidR="007274E4" w:rsidRPr="007274E4">
        <w:t xml:space="preserve"> </w:t>
      </w:r>
      <w:r w:rsidR="00320B5E">
        <w:t>code</w:t>
      </w:r>
      <w:r>
        <w:t>.</w:t>
      </w:r>
      <w:r>
        <w:rPr>
          <w:b/>
          <w:bCs/>
          <w:i/>
          <w:iCs/>
        </w:rPr>
        <w:t xml:space="preserve"> </w:t>
      </w:r>
      <w:r w:rsidRPr="00A707B9">
        <w:t xml:space="preserve">The sample </w:t>
      </w:r>
      <w:r>
        <w:t>non-policy-change st</w:t>
      </w:r>
      <w:r w:rsidRPr="00596080">
        <w:t>ate</w:t>
      </w:r>
      <w:r>
        <w:t>s are</w:t>
      </w:r>
      <w:r>
        <w:rPr>
          <w:b/>
          <w:bCs/>
          <w:i/>
          <w:iCs/>
        </w:rPr>
        <w:t xml:space="preserve"> </w:t>
      </w:r>
      <w:r>
        <w:t>n</w:t>
      </w:r>
      <w:r w:rsidRPr="00596080">
        <w:t>ot decided yet, still have to look at the data and check the trends</w:t>
      </w:r>
      <w:r>
        <w:t>.</w:t>
      </w:r>
    </w:p>
    <w:p w14:paraId="606EB4D8" w14:textId="29A6CF3F" w:rsidR="00564D80" w:rsidRDefault="00564D80" w:rsidP="00564D80">
      <w:pPr>
        <w:pStyle w:val="ListParagraph"/>
        <w:snapToGrid w:val="0"/>
        <w:spacing w:before="120" w:line="276" w:lineRule="auto"/>
        <w:contextualSpacing w:val="0"/>
        <w:jc w:val="both"/>
      </w:pPr>
      <w:r>
        <w:rPr>
          <w:b/>
          <w:bCs/>
          <w:i/>
          <w:iCs/>
        </w:rPr>
        <w:tab/>
        <w:t xml:space="preserve">County: </w:t>
      </w:r>
      <w:r w:rsidRPr="001614CB">
        <w:t>Use</w:t>
      </w:r>
      <w:r w:rsidR="00320B5E">
        <w:rPr>
          <w:b/>
          <w:bCs/>
          <w:i/>
          <w:iCs/>
        </w:rPr>
        <w:t xml:space="preserve"> ‘</w:t>
      </w:r>
      <w:r w:rsidR="00320B5E" w:rsidRPr="007274E4">
        <w:t>Note County</w:t>
      </w:r>
      <w:r w:rsidR="00320B5E">
        <w:t>’ and extract the county</w:t>
      </w:r>
      <w:r>
        <w:t>. The sample policy-change and non-policy-change counties are both n</w:t>
      </w:r>
      <w:r w:rsidRPr="0030395B">
        <w:t>ot decided yet</w:t>
      </w:r>
      <w:r>
        <w:t>. We s</w:t>
      </w:r>
      <w:r w:rsidRPr="0030395B">
        <w:t>till have to look at the data</w:t>
      </w:r>
      <w:r>
        <w:t xml:space="preserve"> and </w:t>
      </w:r>
      <w:r>
        <w:lastRenderedPageBreak/>
        <w:t>choose the most representative policy-change counties. We also have to look at the trends to choose the sample non-policy-change counties.</w:t>
      </w:r>
    </w:p>
    <w:p w14:paraId="60B7D174" w14:textId="325277A3" w:rsidR="00564D80" w:rsidRDefault="00564D80" w:rsidP="00564D80">
      <w:pPr>
        <w:pStyle w:val="ListParagraph"/>
        <w:snapToGrid w:val="0"/>
        <w:spacing w:before="120" w:line="276" w:lineRule="auto"/>
        <w:contextualSpacing w:val="0"/>
        <w:jc w:val="both"/>
      </w:pPr>
      <w:r>
        <w:rPr>
          <w:b/>
          <w:bCs/>
          <w:i/>
          <w:iCs/>
        </w:rPr>
        <w:tab/>
      </w:r>
      <w:proofErr w:type="spellStart"/>
      <w:r w:rsidR="007768ED">
        <w:rPr>
          <w:b/>
          <w:bCs/>
          <w:i/>
          <w:iCs/>
        </w:rPr>
        <w:t>Deaths</w:t>
      </w:r>
      <w:r>
        <w:rPr>
          <w:b/>
          <w:bCs/>
          <w:i/>
          <w:iCs/>
        </w:rPr>
        <w:t>_County</w:t>
      </w:r>
      <w:proofErr w:type="spellEnd"/>
      <w:r w:rsidRPr="00DC0034">
        <w:rPr>
          <w:b/>
          <w:bCs/>
        </w:rPr>
        <w:t>:</w:t>
      </w:r>
      <w:r w:rsidR="007768ED">
        <w:rPr>
          <w:b/>
          <w:bCs/>
        </w:rPr>
        <w:t xml:space="preserve"> </w:t>
      </w:r>
      <w:r w:rsidR="007768ED">
        <w:t>F</w:t>
      </w:r>
      <w:r w:rsidRPr="00FE6FFF">
        <w:t>ilter out the</w:t>
      </w:r>
      <w:r w:rsidR="00F3637E">
        <w:t xml:space="preserve"> </w:t>
      </w:r>
      <w:r w:rsidR="007768ED">
        <w:t xml:space="preserve">overdose </w:t>
      </w:r>
      <w:r w:rsidR="00320B5E">
        <w:t>using the ‘</w:t>
      </w:r>
      <w:r w:rsidR="00320B5E" w:rsidRPr="00320B5E">
        <w:t>Drug/Alcohol Induced Cause</w:t>
      </w:r>
      <w:r w:rsidR="00320B5E">
        <w:t xml:space="preserve">’ column. </w:t>
      </w:r>
      <w:r w:rsidR="00253C72">
        <w:t>Then</w:t>
      </w:r>
      <w:r w:rsidR="00320B5E">
        <w:t xml:space="preserve"> filter out the counties we need.</w:t>
      </w:r>
      <w:r w:rsidR="00253C72">
        <w:t xml:space="preserve"> </w:t>
      </w:r>
      <w:r w:rsidR="00EB4144">
        <w:t>Finally s</w:t>
      </w:r>
      <w:r w:rsidRPr="00FE6FFF">
        <w:t xml:space="preserve">um </w:t>
      </w:r>
      <w:r>
        <w:t>up the</w:t>
      </w:r>
      <w:r w:rsidR="0055682F">
        <w:t xml:space="preserve"> </w:t>
      </w:r>
      <w:r w:rsidR="00320B5E">
        <w:t>‘Deaths’</w:t>
      </w:r>
      <w:r w:rsidR="0055682F">
        <w:t xml:space="preserve"> column</w:t>
      </w:r>
      <w:r w:rsidR="00320B5E">
        <w:t xml:space="preserve"> </w:t>
      </w:r>
      <w:r>
        <w:t xml:space="preserve">by </w:t>
      </w:r>
      <w:r w:rsidRPr="00FE6FFF">
        <w:t xml:space="preserve">county </w:t>
      </w:r>
      <w:r>
        <w:t>and by</w:t>
      </w:r>
      <w:r w:rsidRPr="00FE6FFF">
        <w:t xml:space="preserve"> year</w:t>
      </w:r>
      <w:r>
        <w:t>.</w:t>
      </w:r>
    </w:p>
    <w:p w14:paraId="06EB34AC" w14:textId="719EDB8C" w:rsidR="00564D80" w:rsidRPr="001614CB" w:rsidRDefault="00564D80" w:rsidP="00564D80">
      <w:pPr>
        <w:pStyle w:val="ListParagraph"/>
        <w:snapToGrid w:val="0"/>
        <w:spacing w:before="120" w:line="276" w:lineRule="auto"/>
        <w:contextualSpacing w:val="0"/>
        <w:jc w:val="both"/>
      </w:pPr>
      <w:r>
        <w:rPr>
          <w:b/>
          <w:bCs/>
          <w:i/>
          <w:iCs/>
        </w:rPr>
        <w:tab/>
      </w:r>
      <w:proofErr w:type="spellStart"/>
      <w:ins w:id="28" w:author="Zifan Peng" w:date="2019-10-20T12:24:00Z">
        <w:r w:rsidR="003008BA">
          <w:rPr>
            <w:b/>
            <w:bCs/>
            <w:i/>
            <w:iCs/>
          </w:rPr>
          <w:t>D</w:t>
        </w:r>
        <w:r w:rsidR="003008BA">
          <w:rPr>
            <w:rFonts w:hint="eastAsia"/>
            <w:b/>
            <w:bCs/>
            <w:i/>
            <w:iCs/>
          </w:rPr>
          <w:t>eath</w:t>
        </w:r>
      </w:ins>
      <w:del w:id="29" w:author="Zifan Peng" w:date="2019-10-20T12:24:00Z">
        <w:r w:rsidRPr="00DC0034" w:rsidDel="003008BA">
          <w:rPr>
            <w:b/>
            <w:bCs/>
            <w:i/>
            <w:iCs/>
          </w:rPr>
          <w:delText>Shipm</w:delText>
        </w:r>
      </w:del>
      <w:del w:id="30" w:author="Zifan Peng" w:date="2019-10-20T12:23:00Z">
        <w:r w:rsidRPr="00DC0034" w:rsidDel="003008BA">
          <w:rPr>
            <w:b/>
            <w:bCs/>
            <w:i/>
            <w:iCs/>
          </w:rPr>
          <w:delText>ent</w:delText>
        </w:r>
      </w:del>
      <w:del w:id="31" w:author="Zifan Peng" w:date="2019-10-20T12:24:00Z">
        <w:r w:rsidRPr="00DC0034" w:rsidDel="003008BA">
          <w:rPr>
            <w:b/>
            <w:bCs/>
            <w:i/>
            <w:iCs/>
          </w:rPr>
          <w:delText>s</w:delText>
        </w:r>
      </w:del>
      <w:r>
        <w:rPr>
          <w:b/>
          <w:bCs/>
          <w:i/>
          <w:iCs/>
        </w:rPr>
        <w:t>_State</w:t>
      </w:r>
      <w:proofErr w:type="spellEnd"/>
      <w:r>
        <w:rPr>
          <w:b/>
          <w:bCs/>
          <w:i/>
          <w:iCs/>
        </w:rPr>
        <w:t xml:space="preserve">: </w:t>
      </w:r>
      <w:r>
        <w:t>Similar to above</w:t>
      </w:r>
    </w:p>
    <w:p w14:paraId="3271A3CB" w14:textId="77777777" w:rsidR="008542D3" w:rsidRDefault="008542D3" w:rsidP="008542D3">
      <w:pPr>
        <w:pStyle w:val="ListParagraph"/>
        <w:snapToGrid w:val="0"/>
        <w:spacing w:line="276" w:lineRule="auto"/>
        <w:contextualSpacing w:val="0"/>
        <w:jc w:val="both"/>
      </w:pPr>
    </w:p>
    <w:p w14:paraId="30CFA32E" w14:textId="77777777" w:rsidR="001614CB" w:rsidRPr="001B2537" w:rsidRDefault="001614CB" w:rsidP="001614CB">
      <w:pPr>
        <w:pStyle w:val="ListParagraph"/>
        <w:numPr>
          <w:ilvl w:val="0"/>
          <w:numId w:val="7"/>
        </w:numPr>
        <w:spacing w:before="100" w:beforeAutospacing="1" w:after="120" w:line="276" w:lineRule="auto"/>
        <w:jc w:val="both"/>
        <w:rPr>
          <w:b/>
          <w:bCs/>
        </w:rPr>
      </w:pPr>
      <w:r w:rsidRPr="00EC13B2">
        <w:rPr>
          <w:b/>
          <w:bCs/>
        </w:rPr>
        <w:t>A</w:t>
      </w:r>
      <w:r>
        <w:rPr>
          <w:b/>
          <w:bCs/>
        </w:rPr>
        <w:t>n intermediate dataset</w:t>
      </w:r>
      <w:r w:rsidRPr="00EC13B2">
        <w:rPr>
          <w:b/>
          <w:bCs/>
        </w:rPr>
        <w:t xml:space="preserve"> </w:t>
      </w:r>
      <w:r>
        <w:rPr>
          <w:b/>
          <w:bCs/>
        </w:rPr>
        <w:t>may</w:t>
      </w:r>
      <w:r w:rsidRPr="00EC13B2">
        <w:rPr>
          <w:b/>
          <w:bCs/>
        </w:rPr>
        <w:t xml:space="preserve"> </w:t>
      </w:r>
      <w:r>
        <w:rPr>
          <w:b/>
          <w:bCs/>
        </w:rPr>
        <w:t xml:space="preserve">look </w:t>
      </w:r>
      <w:r w:rsidRPr="00EC13B2">
        <w:rPr>
          <w:rFonts w:hint="eastAsia"/>
          <w:b/>
          <w:bCs/>
        </w:rPr>
        <w:t>like</w:t>
      </w:r>
      <w:r w:rsidRPr="00EC13B2">
        <w:rPr>
          <w:b/>
          <w:bCs/>
        </w:rPr>
        <w:t xml:space="preserve"> </w:t>
      </w:r>
      <w:r w:rsidRPr="00EC13B2">
        <w:rPr>
          <w:rFonts w:hint="eastAsia"/>
          <w:b/>
          <w:bCs/>
        </w:rPr>
        <w:t>this</w:t>
      </w:r>
      <w:r>
        <w:rPr>
          <w:rFonts w:ascii="SimSun" w:eastAsia="SimSun" w:hAnsi="SimSun" w:cs="SimSun" w:hint="eastAsia"/>
          <w:b/>
          <w:bCs/>
        </w:rPr>
        <w:t>：</w:t>
      </w:r>
    </w:p>
    <w:tbl>
      <w:tblPr>
        <w:tblStyle w:val="TableGrid"/>
        <w:tblW w:w="0" w:type="auto"/>
        <w:tblInd w:w="360" w:type="dxa"/>
        <w:tblLook w:val="04A0" w:firstRow="1" w:lastRow="0" w:firstColumn="1" w:lastColumn="0" w:noHBand="0" w:noVBand="1"/>
      </w:tblPr>
      <w:tblGrid>
        <w:gridCol w:w="625"/>
        <w:gridCol w:w="627"/>
        <w:gridCol w:w="920"/>
        <w:gridCol w:w="1758"/>
        <w:gridCol w:w="1539"/>
        <w:gridCol w:w="1690"/>
        <w:gridCol w:w="580"/>
        <w:gridCol w:w="1251"/>
      </w:tblGrid>
      <w:tr w:rsidR="001614CB" w:rsidRPr="008D1270" w14:paraId="622ED8B0" w14:textId="77777777" w:rsidTr="00CB6E44">
        <w:trPr>
          <w:trHeight w:val="584"/>
        </w:trPr>
        <w:tc>
          <w:tcPr>
            <w:tcW w:w="625" w:type="dxa"/>
          </w:tcPr>
          <w:p w14:paraId="3C1D9C41" w14:textId="77777777" w:rsidR="001614CB" w:rsidRPr="008D1270" w:rsidRDefault="001614CB" w:rsidP="00CB6E44">
            <w:pPr>
              <w:spacing w:before="100" w:beforeAutospacing="1" w:after="120" w:line="276" w:lineRule="auto"/>
              <w:jc w:val="both"/>
              <w:rPr>
                <w:b/>
                <w:bCs/>
                <w:i/>
                <w:iCs/>
                <w:sz w:val="18"/>
                <w:szCs w:val="18"/>
              </w:rPr>
            </w:pPr>
            <w:r w:rsidRPr="008D1270">
              <w:rPr>
                <w:b/>
                <w:bCs/>
                <w:i/>
                <w:iCs/>
                <w:sz w:val="18"/>
                <w:szCs w:val="18"/>
              </w:rPr>
              <w:t>Year</w:t>
            </w:r>
          </w:p>
        </w:tc>
        <w:tc>
          <w:tcPr>
            <w:tcW w:w="627" w:type="dxa"/>
          </w:tcPr>
          <w:p w14:paraId="57003DD5" w14:textId="77777777" w:rsidR="001614CB" w:rsidRPr="008D1270" w:rsidRDefault="001614CB" w:rsidP="00CB6E44">
            <w:pPr>
              <w:spacing w:before="100" w:beforeAutospacing="1" w:after="120" w:line="276" w:lineRule="auto"/>
              <w:jc w:val="both"/>
              <w:rPr>
                <w:b/>
                <w:bCs/>
                <w:i/>
                <w:iCs/>
                <w:sz w:val="18"/>
                <w:szCs w:val="18"/>
              </w:rPr>
            </w:pPr>
            <w:r w:rsidRPr="008D1270">
              <w:rPr>
                <w:b/>
                <w:bCs/>
                <w:i/>
                <w:iCs/>
                <w:sz w:val="18"/>
                <w:szCs w:val="18"/>
              </w:rPr>
              <w:t>State</w:t>
            </w:r>
          </w:p>
        </w:tc>
        <w:tc>
          <w:tcPr>
            <w:tcW w:w="920" w:type="dxa"/>
          </w:tcPr>
          <w:p w14:paraId="3F50F483" w14:textId="77777777" w:rsidR="001614CB" w:rsidRPr="008D1270" w:rsidRDefault="001614CB" w:rsidP="00CB6E44">
            <w:pPr>
              <w:spacing w:before="100" w:beforeAutospacing="1" w:after="120" w:line="276" w:lineRule="auto"/>
              <w:jc w:val="both"/>
              <w:rPr>
                <w:b/>
                <w:bCs/>
                <w:i/>
                <w:iCs/>
                <w:sz w:val="18"/>
                <w:szCs w:val="18"/>
              </w:rPr>
            </w:pPr>
            <w:r w:rsidRPr="008D1270">
              <w:rPr>
                <w:b/>
                <w:bCs/>
                <w:i/>
                <w:iCs/>
                <w:sz w:val="18"/>
                <w:szCs w:val="18"/>
              </w:rPr>
              <w:t>County</w:t>
            </w:r>
          </w:p>
        </w:tc>
        <w:tc>
          <w:tcPr>
            <w:tcW w:w="1758" w:type="dxa"/>
          </w:tcPr>
          <w:p w14:paraId="1FC12128" w14:textId="5D1C8364" w:rsidR="001614CB" w:rsidRPr="008D1270" w:rsidRDefault="001614CB" w:rsidP="00CB6E44">
            <w:pPr>
              <w:spacing w:before="100" w:beforeAutospacing="1" w:after="120" w:line="276" w:lineRule="auto"/>
              <w:jc w:val="both"/>
              <w:rPr>
                <w:b/>
                <w:bCs/>
                <w:i/>
                <w:iCs/>
                <w:sz w:val="18"/>
                <w:szCs w:val="18"/>
              </w:rPr>
            </w:pPr>
            <w:proofErr w:type="spellStart"/>
            <w:r>
              <w:rPr>
                <w:b/>
                <w:bCs/>
                <w:i/>
                <w:iCs/>
                <w:sz w:val="18"/>
                <w:szCs w:val="18"/>
              </w:rPr>
              <w:t>Deaths</w:t>
            </w:r>
            <w:r w:rsidRPr="008D1270">
              <w:rPr>
                <w:b/>
                <w:bCs/>
                <w:i/>
                <w:iCs/>
                <w:sz w:val="18"/>
                <w:szCs w:val="18"/>
              </w:rPr>
              <w:t>_County</w:t>
            </w:r>
            <w:proofErr w:type="spellEnd"/>
          </w:p>
        </w:tc>
        <w:tc>
          <w:tcPr>
            <w:tcW w:w="1539" w:type="dxa"/>
          </w:tcPr>
          <w:p w14:paraId="4F21ADA8" w14:textId="00DFDDCB" w:rsidR="001614CB" w:rsidRPr="008D1270" w:rsidRDefault="001614CB" w:rsidP="00CB6E44">
            <w:pPr>
              <w:spacing w:before="100" w:beforeAutospacing="1" w:after="120" w:line="276" w:lineRule="auto"/>
              <w:jc w:val="both"/>
              <w:rPr>
                <w:b/>
                <w:bCs/>
                <w:i/>
                <w:iCs/>
                <w:sz w:val="18"/>
                <w:szCs w:val="18"/>
              </w:rPr>
            </w:pPr>
            <w:proofErr w:type="spellStart"/>
            <w:r>
              <w:rPr>
                <w:b/>
                <w:bCs/>
                <w:i/>
                <w:iCs/>
                <w:sz w:val="18"/>
                <w:szCs w:val="18"/>
              </w:rPr>
              <w:t>Deaths</w:t>
            </w:r>
            <w:r w:rsidRPr="008D1270">
              <w:rPr>
                <w:b/>
                <w:bCs/>
                <w:i/>
                <w:iCs/>
                <w:sz w:val="18"/>
                <w:szCs w:val="18"/>
              </w:rPr>
              <w:t>_State</w:t>
            </w:r>
            <w:proofErr w:type="spellEnd"/>
          </w:p>
        </w:tc>
        <w:tc>
          <w:tcPr>
            <w:tcW w:w="1690" w:type="dxa"/>
          </w:tcPr>
          <w:p w14:paraId="5A0FF3BA" w14:textId="16443746" w:rsidR="001614CB" w:rsidRPr="008D1270" w:rsidRDefault="001614CB" w:rsidP="00CB6E44">
            <w:pPr>
              <w:spacing w:before="100" w:beforeAutospacing="1" w:after="120" w:line="276" w:lineRule="auto"/>
              <w:jc w:val="both"/>
              <w:rPr>
                <w:b/>
                <w:bCs/>
                <w:i/>
                <w:iCs/>
                <w:sz w:val="18"/>
                <w:szCs w:val="18"/>
              </w:rPr>
            </w:pPr>
            <w:proofErr w:type="spellStart"/>
            <w:r>
              <w:rPr>
                <w:b/>
                <w:bCs/>
                <w:i/>
                <w:iCs/>
                <w:sz w:val="18"/>
                <w:szCs w:val="18"/>
              </w:rPr>
              <w:t>Deaths</w:t>
            </w:r>
            <w:r w:rsidRPr="008D1270">
              <w:rPr>
                <w:b/>
                <w:bCs/>
                <w:i/>
                <w:iCs/>
                <w:sz w:val="18"/>
                <w:szCs w:val="18"/>
              </w:rPr>
              <w:t>_Adjust</w:t>
            </w:r>
            <w:proofErr w:type="spellEnd"/>
          </w:p>
        </w:tc>
        <w:tc>
          <w:tcPr>
            <w:tcW w:w="580" w:type="dxa"/>
          </w:tcPr>
          <w:p w14:paraId="3105FD6A" w14:textId="77777777" w:rsidR="001614CB" w:rsidRPr="008D1270" w:rsidRDefault="001614CB" w:rsidP="00CB6E44">
            <w:pPr>
              <w:spacing w:before="100" w:beforeAutospacing="1" w:after="120" w:line="276" w:lineRule="auto"/>
              <w:jc w:val="both"/>
              <w:rPr>
                <w:b/>
                <w:bCs/>
                <w:i/>
                <w:iCs/>
                <w:sz w:val="18"/>
                <w:szCs w:val="18"/>
              </w:rPr>
            </w:pPr>
            <w:r w:rsidRPr="008D1270">
              <w:rPr>
                <w:b/>
                <w:bCs/>
                <w:i/>
                <w:iCs/>
                <w:sz w:val="18"/>
                <w:szCs w:val="18"/>
              </w:rPr>
              <w:t>Post</w:t>
            </w:r>
          </w:p>
        </w:tc>
        <w:tc>
          <w:tcPr>
            <w:tcW w:w="1251" w:type="dxa"/>
          </w:tcPr>
          <w:p w14:paraId="4DD792FD" w14:textId="77777777" w:rsidR="001614CB" w:rsidRPr="008D1270" w:rsidRDefault="001614CB" w:rsidP="00CB6E44">
            <w:pPr>
              <w:spacing w:before="100" w:beforeAutospacing="1" w:after="120" w:line="276" w:lineRule="auto"/>
              <w:jc w:val="both"/>
              <w:rPr>
                <w:b/>
                <w:bCs/>
                <w:i/>
                <w:iCs/>
                <w:sz w:val="18"/>
                <w:szCs w:val="18"/>
              </w:rPr>
            </w:pPr>
            <w:proofErr w:type="spellStart"/>
            <w:r w:rsidRPr="008D1270">
              <w:rPr>
                <w:b/>
                <w:bCs/>
                <w:i/>
                <w:iCs/>
                <w:sz w:val="18"/>
                <w:szCs w:val="18"/>
              </w:rPr>
              <w:t>Policy_State</w:t>
            </w:r>
            <w:proofErr w:type="spellEnd"/>
          </w:p>
        </w:tc>
      </w:tr>
      <w:tr w:rsidR="001614CB" w:rsidRPr="00FA097F" w14:paraId="43BD68D6" w14:textId="77777777" w:rsidTr="00CB6E44">
        <w:tc>
          <w:tcPr>
            <w:tcW w:w="625" w:type="dxa"/>
          </w:tcPr>
          <w:p w14:paraId="3A3BBD8A" w14:textId="3825BE8A" w:rsidR="001614CB" w:rsidRPr="00623356" w:rsidRDefault="001614CB" w:rsidP="00CB6E44">
            <w:pPr>
              <w:spacing w:before="100" w:beforeAutospacing="1" w:after="120" w:line="276" w:lineRule="auto"/>
              <w:jc w:val="both"/>
              <w:rPr>
                <w:sz w:val="20"/>
                <w:szCs w:val="20"/>
              </w:rPr>
            </w:pPr>
            <w:r w:rsidRPr="00623356">
              <w:rPr>
                <w:sz w:val="20"/>
                <w:szCs w:val="20"/>
              </w:rPr>
              <w:t>200</w:t>
            </w:r>
            <w:r w:rsidR="00A60FDE">
              <w:rPr>
                <w:sz w:val="20"/>
                <w:szCs w:val="20"/>
              </w:rPr>
              <w:t>3</w:t>
            </w:r>
          </w:p>
        </w:tc>
        <w:tc>
          <w:tcPr>
            <w:tcW w:w="627" w:type="dxa"/>
          </w:tcPr>
          <w:p w14:paraId="20E33CAA" w14:textId="77777777" w:rsidR="001614CB" w:rsidRPr="00623356" w:rsidRDefault="001614CB" w:rsidP="00CB6E44">
            <w:pPr>
              <w:spacing w:before="100" w:beforeAutospacing="1" w:after="120" w:line="276" w:lineRule="auto"/>
              <w:jc w:val="both"/>
              <w:rPr>
                <w:sz w:val="20"/>
                <w:szCs w:val="20"/>
              </w:rPr>
            </w:pPr>
            <w:r w:rsidRPr="00623356">
              <w:rPr>
                <w:sz w:val="20"/>
                <w:szCs w:val="20"/>
              </w:rPr>
              <w:t>FL</w:t>
            </w:r>
          </w:p>
        </w:tc>
        <w:tc>
          <w:tcPr>
            <w:tcW w:w="920" w:type="dxa"/>
          </w:tcPr>
          <w:p w14:paraId="489AFDF4" w14:textId="77777777" w:rsidR="001614CB" w:rsidRPr="00623356" w:rsidRDefault="001614CB" w:rsidP="00CB6E44">
            <w:pPr>
              <w:spacing w:before="100" w:beforeAutospacing="1" w:after="120" w:line="276" w:lineRule="auto"/>
              <w:jc w:val="both"/>
              <w:rPr>
                <w:sz w:val="20"/>
                <w:szCs w:val="20"/>
              </w:rPr>
            </w:pPr>
            <w:r w:rsidRPr="00623356">
              <w:rPr>
                <w:sz w:val="20"/>
                <w:szCs w:val="20"/>
              </w:rPr>
              <w:t>County1</w:t>
            </w:r>
          </w:p>
        </w:tc>
        <w:tc>
          <w:tcPr>
            <w:tcW w:w="1758" w:type="dxa"/>
          </w:tcPr>
          <w:p w14:paraId="7D0D5C51" w14:textId="64C5B2A3" w:rsidR="001614CB" w:rsidRPr="00623356" w:rsidRDefault="001614CB" w:rsidP="00CB6E44">
            <w:pPr>
              <w:spacing w:before="100" w:beforeAutospacing="1" w:after="120" w:line="276" w:lineRule="auto"/>
              <w:jc w:val="both"/>
              <w:rPr>
                <w:sz w:val="20"/>
                <w:szCs w:val="20"/>
              </w:rPr>
            </w:pPr>
            <w:r w:rsidRPr="00623356">
              <w:rPr>
                <w:sz w:val="20"/>
                <w:szCs w:val="20"/>
              </w:rPr>
              <w:t>50</w:t>
            </w:r>
          </w:p>
        </w:tc>
        <w:tc>
          <w:tcPr>
            <w:tcW w:w="1539" w:type="dxa"/>
          </w:tcPr>
          <w:p w14:paraId="049B9819" w14:textId="64EE336A" w:rsidR="001614CB" w:rsidRPr="00623356" w:rsidRDefault="001614CB" w:rsidP="00CB6E44">
            <w:pPr>
              <w:spacing w:before="100" w:beforeAutospacing="1" w:after="120" w:line="276" w:lineRule="auto"/>
              <w:jc w:val="both"/>
              <w:rPr>
                <w:sz w:val="20"/>
                <w:szCs w:val="20"/>
              </w:rPr>
            </w:pPr>
            <w:r>
              <w:rPr>
                <w:sz w:val="20"/>
                <w:szCs w:val="20"/>
              </w:rPr>
              <w:t>1200</w:t>
            </w:r>
          </w:p>
        </w:tc>
        <w:tc>
          <w:tcPr>
            <w:tcW w:w="1690" w:type="dxa"/>
          </w:tcPr>
          <w:p w14:paraId="6026B68B" w14:textId="77777777" w:rsidR="001614CB" w:rsidRPr="00623356" w:rsidRDefault="001614CB" w:rsidP="00CB6E44">
            <w:pPr>
              <w:spacing w:before="100" w:beforeAutospacing="1" w:after="120" w:line="276" w:lineRule="auto"/>
              <w:jc w:val="both"/>
              <w:rPr>
                <w:sz w:val="20"/>
                <w:szCs w:val="20"/>
              </w:rPr>
            </w:pPr>
            <w:r>
              <w:rPr>
                <w:sz w:val="20"/>
                <w:szCs w:val="20"/>
              </w:rPr>
              <w:t>0.0417</w:t>
            </w:r>
          </w:p>
        </w:tc>
        <w:tc>
          <w:tcPr>
            <w:tcW w:w="580" w:type="dxa"/>
          </w:tcPr>
          <w:p w14:paraId="4835ECEE" w14:textId="77777777" w:rsidR="001614CB" w:rsidRPr="00623356" w:rsidRDefault="001614CB" w:rsidP="00CB6E44">
            <w:pPr>
              <w:spacing w:before="100" w:beforeAutospacing="1" w:after="120" w:line="276" w:lineRule="auto"/>
              <w:jc w:val="both"/>
              <w:rPr>
                <w:sz w:val="20"/>
                <w:szCs w:val="20"/>
              </w:rPr>
            </w:pPr>
            <w:r w:rsidRPr="00623356">
              <w:rPr>
                <w:sz w:val="20"/>
                <w:szCs w:val="20"/>
              </w:rPr>
              <w:t>0</w:t>
            </w:r>
          </w:p>
        </w:tc>
        <w:tc>
          <w:tcPr>
            <w:tcW w:w="1251" w:type="dxa"/>
          </w:tcPr>
          <w:p w14:paraId="57CF38A8" w14:textId="77777777" w:rsidR="001614CB" w:rsidRPr="00623356" w:rsidRDefault="001614CB" w:rsidP="00CB6E44">
            <w:pPr>
              <w:spacing w:before="100" w:beforeAutospacing="1" w:after="120" w:line="276" w:lineRule="auto"/>
              <w:jc w:val="both"/>
              <w:rPr>
                <w:sz w:val="20"/>
                <w:szCs w:val="20"/>
              </w:rPr>
            </w:pPr>
            <w:r w:rsidRPr="00623356">
              <w:rPr>
                <w:sz w:val="20"/>
                <w:szCs w:val="20"/>
              </w:rPr>
              <w:t>1</w:t>
            </w:r>
          </w:p>
        </w:tc>
      </w:tr>
      <w:tr w:rsidR="001614CB" w:rsidRPr="00FA097F" w14:paraId="34F04ACB" w14:textId="77777777" w:rsidTr="00CB6E44">
        <w:tc>
          <w:tcPr>
            <w:tcW w:w="625" w:type="dxa"/>
          </w:tcPr>
          <w:p w14:paraId="546BB17B" w14:textId="23F3AAE9" w:rsidR="001614CB" w:rsidRPr="00623356" w:rsidRDefault="001614CB" w:rsidP="00CB6E44">
            <w:pPr>
              <w:spacing w:before="100" w:beforeAutospacing="1" w:after="120" w:line="276" w:lineRule="auto"/>
              <w:jc w:val="both"/>
              <w:rPr>
                <w:sz w:val="20"/>
                <w:szCs w:val="20"/>
              </w:rPr>
            </w:pPr>
            <w:r w:rsidRPr="00623356">
              <w:rPr>
                <w:sz w:val="20"/>
                <w:szCs w:val="20"/>
              </w:rPr>
              <w:t>200</w:t>
            </w:r>
            <w:r w:rsidR="00A60FDE">
              <w:rPr>
                <w:sz w:val="20"/>
                <w:szCs w:val="20"/>
              </w:rPr>
              <w:t>4</w:t>
            </w:r>
          </w:p>
        </w:tc>
        <w:tc>
          <w:tcPr>
            <w:tcW w:w="627" w:type="dxa"/>
          </w:tcPr>
          <w:p w14:paraId="4284B06C" w14:textId="77777777" w:rsidR="001614CB" w:rsidRPr="00623356" w:rsidRDefault="001614CB" w:rsidP="00CB6E44">
            <w:pPr>
              <w:spacing w:before="100" w:beforeAutospacing="1" w:after="120" w:line="276" w:lineRule="auto"/>
              <w:jc w:val="both"/>
              <w:rPr>
                <w:sz w:val="20"/>
                <w:szCs w:val="20"/>
              </w:rPr>
            </w:pPr>
            <w:r w:rsidRPr="00623356">
              <w:rPr>
                <w:sz w:val="20"/>
                <w:szCs w:val="20"/>
              </w:rPr>
              <w:t>FL</w:t>
            </w:r>
          </w:p>
        </w:tc>
        <w:tc>
          <w:tcPr>
            <w:tcW w:w="920" w:type="dxa"/>
          </w:tcPr>
          <w:p w14:paraId="7770F8EC" w14:textId="77777777" w:rsidR="001614CB" w:rsidRPr="00623356" w:rsidRDefault="001614CB" w:rsidP="00CB6E44">
            <w:pPr>
              <w:spacing w:before="100" w:beforeAutospacing="1" w:after="120" w:line="276" w:lineRule="auto"/>
              <w:jc w:val="both"/>
              <w:rPr>
                <w:sz w:val="20"/>
                <w:szCs w:val="20"/>
              </w:rPr>
            </w:pPr>
            <w:r w:rsidRPr="00623356">
              <w:rPr>
                <w:sz w:val="20"/>
                <w:szCs w:val="20"/>
              </w:rPr>
              <w:t>County1</w:t>
            </w:r>
          </w:p>
        </w:tc>
        <w:tc>
          <w:tcPr>
            <w:tcW w:w="1758" w:type="dxa"/>
          </w:tcPr>
          <w:p w14:paraId="440A5FD5" w14:textId="0F63061D" w:rsidR="001614CB" w:rsidRPr="00623356" w:rsidRDefault="001614CB" w:rsidP="00CB6E44">
            <w:pPr>
              <w:spacing w:before="100" w:beforeAutospacing="1" w:after="120" w:line="276" w:lineRule="auto"/>
              <w:jc w:val="both"/>
              <w:rPr>
                <w:sz w:val="20"/>
                <w:szCs w:val="20"/>
              </w:rPr>
            </w:pPr>
            <w:r w:rsidRPr="00623356">
              <w:rPr>
                <w:sz w:val="20"/>
                <w:szCs w:val="20"/>
              </w:rPr>
              <w:t>60</w:t>
            </w:r>
          </w:p>
        </w:tc>
        <w:tc>
          <w:tcPr>
            <w:tcW w:w="1539" w:type="dxa"/>
          </w:tcPr>
          <w:p w14:paraId="5D0B5002" w14:textId="21376225" w:rsidR="001614CB" w:rsidRPr="00623356" w:rsidRDefault="001614CB" w:rsidP="00CB6E44">
            <w:pPr>
              <w:spacing w:before="100" w:beforeAutospacing="1" w:after="120" w:line="276" w:lineRule="auto"/>
              <w:jc w:val="both"/>
              <w:rPr>
                <w:sz w:val="20"/>
                <w:szCs w:val="20"/>
              </w:rPr>
            </w:pPr>
            <w:r>
              <w:rPr>
                <w:sz w:val="20"/>
                <w:szCs w:val="20"/>
              </w:rPr>
              <w:t>1200</w:t>
            </w:r>
          </w:p>
        </w:tc>
        <w:tc>
          <w:tcPr>
            <w:tcW w:w="1690" w:type="dxa"/>
          </w:tcPr>
          <w:p w14:paraId="16095092" w14:textId="77777777" w:rsidR="001614CB" w:rsidRPr="00623356" w:rsidRDefault="001614CB" w:rsidP="00CB6E44">
            <w:pPr>
              <w:spacing w:before="100" w:beforeAutospacing="1" w:after="120" w:line="276" w:lineRule="auto"/>
              <w:jc w:val="both"/>
              <w:rPr>
                <w:sz w:val="20"/>
                <w:szCs w:val="20"/>
              </w:rPr>
            </w:pPr>
            <w:r>
              <w:rPr>
                <w:sz w:val="20"/>
                <w:szCs w:val="20"/>
              </w:rPr>
              <w:t>0.0500</w:t>
            </w:r>
          </w:p>
        </w:tc>
        <w:tc>
          <w:tcPr>
            <w:tcW w:w="580" w:type="dxa"/>
          </w:tcPr>
          <w:p w14:paraId="7E649D78" w14:textId="77777777" w:rsidR="001614CB" w:rsidRPr="00623356" w:rsidRDefault="001614CB" w:rsidP="00CB6E44">
            <w:pPr>
              <w:spacing w:before="100" w:beforeAutospacing="1" w:after="120" w:line="276" w:lineRule="auto"/>
              <w:jc w:val="both"/>
              <w:rPr>
                <w:sz w:val="20"/>
                <w:szCs w:val="20"/>
              </w:rPr>
            </w:pPr>
            <w:r w:rsidRPr="00623356">
              <w:rPr>
                <w:sz w:val="20"/>
                <w:szCs w:val="20"/>
              </w:rPr>
              <w:t>0</w:t>
            </w:r>
          </w:p>
        </w:tc>
        <w:tc>
          <w:tcPr>
            <w:tcW w:w="1251" w:type="dxa"/>
          </w:tcPr>
          <w:p w14:paraId="74F9F9C7" w14:textId="77777777" w:rsidR="001614CB" w:rsidRPr="00623356" w:rsidRDefault="001614CB" w:rsidP="00CB6E44">
            <w:pPr>
              <w:spacing w:before="100" w:beforeAutospacing="1" w:after="120" w:line="276" w:lineRule="auto"/>
              <w:jc w:val="both"/>
              <w:rPr>
                <w:sz w:val="20"/>
                <w:szCs w:val="20"/>
              </w:rPr>
            </w:pPr>
            <w:r w:rsidRPr="00623356">
              <w:rPr>
                <w:sz w:val="20"/>
                <w:szCs w:val="20"/>
              </w:rPr>
              <w:t>1</w:t>
            </w:r>
          </w:p>
        </w:tc>
      </w:tr>
      <w:tr w:rsidR="001614CB" w:rsidRPr="00FA097F" w14:paraId="59621A19" w14:textId="77777777" w:rsidTr="00CB6E44">
        <w:tc>
          <w:tcPr>
            <w:tcW w:w="625" w:type="dxa"/>
          </w:tcPr>
          <w:p w14:paraId="01721F33" w14:textId="77777777" w:rsidR="001614CB" w:rsidRPr="00623356" w:rsidRDefault="001614CB" w:rsidP="00CB6E44">
            <w:pPr>
              <w:spacing w:before="100" w:beforeAutospacing="1" w:after="120" w:line="276" w:lineRule="auto"/>
              <w:jc w:val="both"/>
              <w:rPr>
                <w:sz w:val="20"/>
                <w:szCs w:val="20"/>
              </w:rPr>
            </w:pPr>
            <w:r w:rsidRPr="00623356">
              <w:rPr>
                <w:sz w:val="20"/>
                <w:szCs w:val="20"/>
              </w:rPr>
              <w:t>…</w:t>
            </w:r>
          </w:p>
        </w:tc>
        <w:tc>
          <w:tcPr>
            <w:tcW w:w="627" w:type="dxa"/>
          </w:tcPr>
          <w:p w14:paraId="122385A7" w14:textId="77777777" w:rsidR="001614CB" w:rsidRPr="00623356" w:rsidRDefault="001614CB" w:rsidP="00CB6E44">
            <w:pPr>
              <w:spacing w:before="100" w:beforeAutospacing="1" w:after="120" w:line="276" w:lineRule="auto"/>
              <w:jc w:val="both"/>
              <w:rPr>
                <w:sz w:val="20"/>
                <w:szCs w:val="20"/>
              </w:rPr>
            </w:pPr>
            <w:r w:rsidRPr="00623356">
              <w:rPr>
                <w:sz w:val="20"/>
                <w:szCs w:val="20"/>
              </w:rPr>
              <w:t>…</w:t>
            </w:r>
          </w:p>
        </w:tc>
        <w:tc>
          <w:tcPr>
            <w:tcW w:w="920" w:type="dxa"/>
          </w:tcPr>
          <w:p w14:paraId="77CB0BE4" w14:textId="77777777" w:rsidR="001614CB" w:rsidRPr="00623356" w:rsidRDefault="001614CB" w:rsidP="00CB6E44">
            <w:pPr>
              <w:spacing w:before="100" w:beforeAutospacing="1" w:after="120" w:line="276" w:lineRule="auto"/>
              <w:jc w:val="both"/>
              <w:rPr>
                <w:sz w:val="20"/>
                <w:szCs w:val="20"/>
              </w:rPr>
            </w:pPr>
            <w:r w:rsidRPr="00623356">
              <w:rPr>
                <w:sz w:val="20"/>
                <w:szCs w:val="20"/>
              </w:rPr>
              <w:t>…</w:t>
            </w:r>
          </w:p>
        </w:tc>
        <w:tc>
          <w:tcPr>
            <w:tcW w:w="1758" w:type="dxa"/>
          </w:tcPr>
          <w:p w14:paraId="43942652" w14:textId="77777777" w:rsidR="001614CB" w:rsidRPr="00623356" w:rsidRDefault="001614CB" w:rsidP="00CB6E44">
            <w:pPr>
              <w:spacing w:before="100" w:beforeAutospacing="1" w:after="120" w:line="276" w:lineRule="auto"/>
              <w:jc w:val="both"/>
              <w:rPr>
                <w:sz w:val="20"/>
                <w:szCs w:val="20"/>
              </w:rPr>
            </w:pPr>
            <w:r w:rsidRPr="00623356">
              <w:rPr>
                <w:sz w:val="20"/>
                <w:szCs w:val="20"/>
              </w:rPr>
              <w:t>…</w:t>
            </w:r>
          </w:p>
        </w:tc>
        <w:tc>
          <w:tcPr>
            <w:tcW w:w="1539" w:type="dxa"/>
          </w:tcPr>
          <w:p w14:paraId="258EFD05" w14:textId="77777777" w:rsidR="001614CB" w:rsidRPr="00623356" w:rsidRDefault="001614CB" w:rsidP="00CB6E44">
            <w:pPr>
              <w:spacing w:before="100" w:beforeAutospacing="1" w:after="120" w:line="276" w:lineRule="auto"/>
              <w:jc w:val="both"/>
              <w:rPr>
                <w:sz w:val="20"/>
                <w:szCs w:val="20"/>
              </w:rPr>
            </w:pPr>
            <w:r>
              <w:rPr>
                <w:sz w:val="20"/>
                <w:szCs w:val="20"/>
              </w:rPr>
              <w:t>…</w:t>
            </w:r>
          </w:p>
        </w:tc>
        <w:tc>
          <w:tcPr>
            <w:tcW w:w="1690" w:type="dxa"/>
          </w:tcPr>
          <w:p w14:paraId="798D6B80" w14:textId="77777777" w:rsidR="001614CB" w:rsidRPr="00623356" w:rsidRDefault="001614CB" w:rsidP="00CB6E44">
            <w:pPr>
              <w:spacing w:before="100" w:beforeAutospacing="1" w:after="120" w:line="276" w:lineRule="auto"/>
              <w:jc w:val="both"/>
              <w:rPr>
                <w:sz w:val="20"/>
                <w:szCs w:val="20"/>
              </w:rPr>
            </w:pPr>
            <w:r>
              <w:rPr>
                <w:sz w:val="20"/>
                <w:szCs w:val="20"/>
              </w:rPr>
              <w:t>…</w:t>
            </w:r>
          </w:p>
        </w:tc>
        <w:tc>
          <w:tcPr>
            <w:tcW w:w="580" w:type="dxa"/>
          </w:tcPr>
          <w:p w14:paraId="416200AA" w14:textId="77777777" w:rsidR="001614CB" w:rsidRPr="00623356" w:rsidRDefault="001614CB" w:rsidP="00CB6E44">
            <w:pPr>
              <w:spacing w:before="100" w:beforeAutospacing="1" w:after="120" w:line="276" w:lineRule="auto"/>
              <w:jc w:val="both"/>
              <w:rPr>
                <w:sz w:val="20"/>
                <w:szCs w:val="20"/>
              </w:rPr>
            </w:pPr>
            <w:r w:rsidRPr="00623356">
              <w:rPr>
                <w:sz w:val="20"/>
                <w:szCs w:val="20"/>
              </w:rPr>
              <w:t>…</w:t>
            </w:r>
          </w:p>
        </w:tc>
        <w:tc>
          <w:tcPr>
            <w:tcW w:w="1251" w:type="dxa"/>
          </w:tcPr>
          <w:p w14:paraId="67C05AA3" w14:textId="77777777" w:rsidR="001614CB" w:rsidRPr="00623356" w:rsidRDefault="001614CB" w:rsidP="00CB6E44">
            <w:pPr>
              <w:spacing w:before="100" w:beforeAutospacing="1" w:after="120" w:line="276" w:lineRule="auto"/>
              <w:jc w:val="both"/>
              <w:rPr>
                <w:sz w:val="20"/>
                <w:szCs w:val="20"/>
              </w:rPr>
            </w:pPr>
            <w:r w:rsidRPr="00623356">
              <w:rPr>
                <w:sz w:val="20"/>
                <w:szCs w:val="20"/>
              </w:rPr>
              <w:t>…</w:t>
            </w:r>
          </w:p>
        </w:tc>
      </w:tr>
      <w:tr w:rsidR="001614CB" w:rsidRPr="00FA097F" w14:paraId="60927E2B" w14:textId="77777777" w:rsidTr="00CB6E44">
        <w:tc>
          <w:tcPr>
            <w:tcW w:w="625" w:type="dxa"/>
          </w:tcPr>
          <w:p w14:paraId="239006BA" w14:textId="022E50BB" w:rsidR="001614CB" w:rsidRPr="00623356" w:rsidRDefault="001614CB" w:rsidP="00CB6E44">
            <w:pPr>
              <w:spacing w:before="100" w:beforeAutospacing="1" w:after="120" w:line="276" w:lineRule="auto"/>
              <w:jc w:val="both"/>
              <w:rPr>
                <w:sz w:val="20"/>
                <w:szCs w:val="20"/>
              </w:rPr>
            </w:pPr>
            <w:r w:rsidRPr="00623356">
              <w:rPr>
                <w:sz w:val="20"/>
                <w:szCs w:val="20"/>
              </w:rPr>
              <w:t>201</w:t>
            </w:r>
            <w:r w:rsidR="00A60FDE">
              <w:rPr>
                <w:sz w:val="20"/>
                <w:szCs w:val="20"/>
              </w:rPr>
              <w:t>4</w:t>
            </w:r>
          </w:p>
        </w:tc>
        <w:tc>
          <w:tcPr>
            <w:tcW w:w="627" w:type="dxa"/>
          </w:tcPr>
          <w:p w14:paraId="675ED8A5" w14:textId="77777777" w:rsidR="001614CB" w:rsidRPr="00623356" w:rsidRDefault="001614CB" w:rsidP="00CB6E44">
            <w:pPr>
              <w:spacing w:before="100" w:beforeAutospacing="1" w:after="120" w:line="276" w:lineRule="auto"/>
              <w:jc w:val="both"/>
              <w:rPr>
                <w:sz w:val="20"/>
                <w:szCs w:val="20"/>
              </w:rPr>
            </w:pPr>
            <w:r w:rsidRPr="00623356">
              <w:rPr>
                <w:sz w:val="20"/>
                <w:szCs w:val="20"/>
              </w:rPr>
              <w:t>FL</w:t>
            </w:r>
          </w:p>
        </w:tc>
        <w:tc>
          <w:tcPr>
            <w:tcW w:w="920" w:type="dxa"/>
          </w:tcPr>
          <w:p w14:paraId="3CAA324B" w14:textId="77777777" w:rsidR="001614CB" w:rsidRPr="00623356" w:rsidRDefault="001614CB" w:rsidP="00CB6E44">
            <w:pPr>
              <w:spacing w:before="100" w:beforeAutospacing="1" w:after="120" w:line="276" w:lineRule="auto"/>
              <w:jc w:val="both"/>
              <w:rPr>
                <w:sz w:val="20"/>
                <w:szCs w:val="20"/>
              </w:rPr>
            </w:pPr>
            <w:r w:rsidRPr="00623356">
              <w:rPr>
                <w:sz w:val="20"/>
                <w:szCs w:val="20"/>
              </w:rPr>
              <w:t>County1</w:t>
            </w:r>
          </w:p>
        </w:tc>
        <w:tc>
          <w:tcPr>
            <w:tcW w:w="1758" w:type="dxa"/>
          </w:tcPr>
          <w:p w14:paraId="685846DA" w14:textId="4EA614F2" w:rsidR="001614CB" w:rsidRPr="00623356" w:rsidRDefault="001614CB" w:rsidP="00CB6E44">
            <w:pPr>
              <w:spacing w:before="100" w:beforeAutospacing="1" w:after="120" w:line="276" w:lineRule="auto"/>
              <w:jc w:val="both"/>
              <w:rPr>
                <w:sz w:val="20"/>
                <w:szCs w:val="20"/>
              </w:rPr>
            </w:pPr>
            <w:r w:rsidRPr="00623356">
              <w:rPr>
                <w:sz w:val="20"/>
                <w:szCs w:val="20"/>
              </w:rPr>
              <w:t>50</w:t>
            </w:r>
          </w:p>
        </w:tc>
        <w:tc>
          <w:tcPr>
            <w:tcW w:w="1539" w:type="dxa"/>
          </w:tcPr>
          <w:p w14:paraId="1DA310B5" w14:textId="64BCE9D9" w:rsidR="001614CB" w:rsidRPr="00623356" w:rsidRDefault="001614CB" w:rsidP="00CB6E44">
            <w:pPr>
              <w:spacing w:before="100" w:beforeAutospacing="1" w:after="120" w:line="276" w:lineRule="auto"/>
              <w:jc w:val="both"/>
              <w:rPr>
                <w:sz w:val="20"/>
                <w:szCs w:val="20"/>
              </w:rPr>
            </w:pPr>
            <w:r>
              <w:rPr>
                <w:sz w:val="20"/>
                <w:szCs w:val="20"/>
              </w:rPr>
              <w:t>1200</w:t>
            </w:r>
          </w:p>
        </w:tc>
        <w:tc>
          <w:tcPr>
            <w:tcW w:w="1690" w:type="dxa"/>
          </w:tcPr>
          <w:p w14:paraId="13C4BEBB" w14:textId="77777777" w:rsidR="001614CB" w:rsidRPr="00623356" w:rsidRDefault="001614CB" w:rsidP="00CB6E44">
            <w:pPr>
              <w:spacing w:before="100" w:beforeAutospacing="1" w:after="120" w:line="276" w:lineRule="auto"/>
              <w:jc w:val="both"/>
              <w:rPr>
                <w:sz w:val="20"/>
                <w:szCs w:val="20"/>
              </w:rPr>
            </w:pPr>
            <w:r>
              <w:rPr>
                <w:sz w:val="20"/>
                <w:szCs w:val="20"/>
              </w:rPr>
              <w:t>0.0417</w:t>
            </w:r>
          </w:p>
        </w:tc>
        <w:tc>
          <w:tcPr>
            <w:tcW w:w="580" w:type="dxa"/>
          </w:tcPr>
          <w:p w14:paraId="7DD5D0A4" w14:textId="77777777" w:rsidR="001614CB" w:rsidRPr="00623356" w:rsidRDefault="001614CB" w:rsidP="00CB6E44">
            <w:pPr>
              <w:spacing w:before="100" w:beforeAutospacing="1" w:after="120" w:line="276" w:lineRule="auto"/>
              <w:jc w:val="both"/>
              <w:rPr>
                <w:sz w:val="20"/>
                <w:szCs w:val="20"/>
              </w:rPr>
            </w:pPr>
            <w:r w:rsidRPr="00623356">
              <w:rPr>
                <w:sz w:val="20"/>
                <w:szCs w:val="20"/>
              </w:rPr>
              <w:t>1</w:t>
            </w:r>
          </w:p>
        </w:tc>
        <w:tc>
          <w:tcPr>
            <w:tcW w:w="1251" w:type="dxa"/>
          </w:tcPr>
          <w:p w14:paraId="0EB21313" w14:textId="77777777" w:rsidR="001614CB" w:rsidRPr="00623356" w:rsidRDefault="001614CB" w:rsidP="00CB6E44">
            <w:pPr>
              <w:spacing w:before="100" w:beforeAutospacing="1" w:after="120" w:line="276" w:lineRule="auto"/>
              <w:jc w:val="both"/>
              <w:rPr>
                <w:sz w:val="20"/>
                <w:szCs w:val="20"/>
              </w:rPr>
            </w:pPr>
            <w:r w:rsidRPr="00623356">
              <w:rPr>
                <w:sz w:val="20"/>
                <w:szCs w:val="20"/>
              </w:rPr>
              <w:t>1</w:t>
            </w:r>
          </w:p>
        </w:tc>
      </w:tr>
      <w:tr w:rsidR="001614CB" w:rsidRPr="00FA097F" w14:paraId="07C507A8" w14:textId="77777777" w:rsidTr="00CB6E44">
        <w:tc>
          <w:tcPr>
            <w:tcW w:w="625" w:type="dxa"/>
          </w:tcPr>
          <w:p w14:paraId="6EFF0F49" w14:textId="1AD35DF1" w:rsidR="001614CB" w:rsidRPr="00623356" w:rsidRDefault="001614CB" w:rsidP="00CB6E44">
            <w:pPr>
              <w:spacing w:before="100" w:beforeAutospacing="1" w:after="120" w:line="276" w:lineRule="auto"/>
              <w:jc w:val="both"/>
              <w:rPr>
                <w:sz w:val="20"/>
                <w:szCs w:val="20"/>
              </w:rPr>
            </w:pPr>
            <w:r w:rsidRPr="00623356">
              <w:rPr>
                <w:sz w:val="20"/>
                <w:szCs w:val="20"/>
              </w:rPr>
              <w:t>201</w:t>
            </w:r>
            <w:r w:rsidR="00A60FDE">
              <w:rPr>
                <w:sz w:val="20"/>
                <w:szCs w:val="20"/>
              </w:rPr>
              <w:t>5</w:t>
            </w:r>
          </w:p>
        </w:tc>
        <w:tc>
          <w:tcPr>
            <w:tcW w:w="627" w:type="dxa"/>
          </w:tcPr>
          <w:p w14:paraId="49FA514A" w14:textId="77777777" w:rsidR="001614CB" w:rsidRPr="00623356" w:rsidRDefault="001614CB" w:rsidP="00CB6E44">
            <w:pPr>
              <w:spacing w:before="100" w:beforeAutospacing="1" w:after="120" w:line="276" w:lineRule="auto"/>
              <w:jc w:val="both"/>
              <w:rPr>
                <w:sz w:val="20"/>
                <w:szCs w:val="20"/>
              </w:rPr>
            </w:pPr>
            <w:r w:rsidRPr="00623356">
              <w:rPr>
                <w:sz w:val="20"/>
                <w:szCs w:val="20"/>
              </w:rPr>
              <w:t>FL</w:t>
            </w:r>
          </w:p>
        </w:tc>
        <w:tc>
          <w:tcPr>
            <w:tcW w:w="920" w:type="dxa"/>
          </w:tcPr>
          <w:p w14:paraId="230D61C5" w14:textId="77777777" w:rsidR="001614CB" w:rsidRPr="00623356" w:rsidRDefault="001614CB" w:rsidP="00CB6E44">
            <w:pPr>
              <w:spacing w:before="100" w:beforeAutospacing="1" w:after="120" w:line="276" w:lineRule="auto"/>
              <w:jc w:val="both"/>
              <w:rPr>
                <w:sz w:val="20"/>
                <w:szCs w:val="20"/>
              </w:rPr>
            </w:pPr>
            <w:r w:rsidRPr="00623356">
              <w:rPr>
                <w:sz w:val="20"/>
                <w:szCs w:val="20"/>
              </w:rPr>
              <w:t>County1</w:t>
            </w:r>
          </w:p>
        </w:tc>
        <w:tc>
          <w:tcPr>
            <w:tcW w:w="1758" w:type="dxa"/>
          </w:tcPr>
          <w:p w14:paraId="536C8CE5" w14:textId="547E6B6B" w:rsidR="001614CB" w:rsidRPr="00623356" w:rsidRDefault="001614CB" w:rsidP="00CB6E44">
            <w:pPr>
              <w:spacing w:before="100" w:beforeAutospacing="1" w:after="120" w:line="276" w:lineRule="auto"/>
              <w:jc w:val="both"/>
              <w:rPr>
                <w:sz w:val="20"/>
                <w:szCs w:val="20"/>
              </w:rPr>
            </w:pPr>
            <w:r w:rsidRPr="00623356">
              <w:rPr>
                <w:sz w:val="20"/>
                <w:szCs w:val="20"/>
              </w:rPr>
              <w:t>40</w:t>
            </w:r>
          </w:p>
        </w:tc>
        <w:tc>
          <w:tcPr>
            <w:tcW w:w="1539" w:type="dxa"/>
          </w:tcPr>
          <w:p w14:paraId="06660E3A" w14:textId="3E6423D1" w:rsidR="001614CB" w:rsidRPr="00623356" w:rsidRDefault="001614CB" w:rsidP="00CB6E44">
            <w:pPr>
              <w:spacing w:before="100" w:beforeAutospacing="1" w:after="120" w:line="276" w:lineRule="auto"/>
              <w:jc w:val="both"/>
              <w:rPr>
                <w:sz w:val="20"/>
                <w:szCs w:val="20"/>
              </w:rPr>
            </w:pPr>
            <w:r>
              <w:rPr>
                <w:sz w:val="20"/>
                <w:szCs w:val="20"/>
              </w:rPr>
              <w:t>1200</w:t>
            </w:r>
          </w:p>
        </w:tc>
        <w:tc>
          <w:tcPr>
            <w:tcW w:w="1690" w:type="dxa"/>
          </w:tcPr>
          <w:p w14:paraId="143C832A" w14:textId="77777777" w:rsidR="001614CB" w:rsidRPr="00623356" w:rsidRDefault="001614CB" w:rsidP="00CB6E44">
            <w:pPr>
              <w:spacing w:before="100" w:beforeAutospacing="1" w:after="120" w:line="276" w:lineRule="auto"/>
              <w:jc w:val="both"/>
              <w:rPr>
                <w:sz w:val="20"/>
                <w:szCs w:val="20"/>
              </w:rPr>
            </w:pPr>
            <w:r>
              <w:rPr>
                <w:sz w:val="20"/>
                <w:szCs w:val="20"/>
              </w:rPr>
              <w:t>0.0333</w:t>
            </w:r>
          </w:p>
        </w:tc>
        <w:tc>
          <w:tcPr>
            <w:tcW w:w="580" w:type="dxa"/>
          </w:tcPr>
          <w:p w14:paraId="7080AFA8" w14:textId="77777777" w:rsidR="001614CB" w:rsidRPr="00623356" w:rsidRDefault="001614CB" w:rsidP="00CB6E44">
            <w:pPr>
              <w:spacing w:before="100" w:beforeAutospacing="1" w:after="120" w:line="276" w:lineRule="auto"/>
              <w:jc w:val="both"/>
              <w:rPr>
                <w:sz w:val="20"/>
                <w:szCs w:val="20"/>
              </w:rPr>
            </w:pPr>
            <w:r w:rsidRPr="00623356">
              <w:rPr>
                <w:sz w:val="20"/>
                <w:szCs w:val="20"/>
              </w:rPr>
              <w:t>1</w:t>
            </w:r>
          </w:p>
        </w:tc>
        <w:tc>
          <w:tcPr>
            <w:tcW w:w="1251" w:type="dxa"/>
          </w:tcPr>
          <w:p w14:paraId="13DFB23A" w14:textId="77777777" w:rsidR="001614CB" w:rsidRPr="00623356" w:rsidRDefault="001614CB" w:rsidP="00CB6E44">
            <w:pPr>
              <w:spacing w:before="100" w:beforeAutospacing="1" w:after="120" w:line="276" w:lineRule="auto"/>
              <w:jc w:val="both"/>
              <w:rPr>
                <w:sz w:val="20"/>
                <w:szCs w:val="20"/>
              </w:rPr>
            </w:pPr>
            <w:r w:rsidRPr="00623356">
              <w:rPr>
                <w:sz w:val="20"/>
                <w:szCs w:val="20"/>
              </w:rPr>
              <w:t>1</w:t>
            </w:r>
          </w:p>
        </w:tc>
      </w:tr>
      <w:tr w:rsidR="001614CB" w:rsidRPr="00FA097F" w14:paraId="4C00134C" w14:textId="77777777" w:rsidTr="00CB6E44">
        <w:tc>
          <w:tcPr>
            <w:tcW w:w="625" w:type="dxa"/>
          </w:tcPr>
          <w:p w14:paraId="2CC36E6E" w14:textId="3E2CB983" w:rsidR="001614CB" w:rsidRPr="00623356" w:rsidRDefault="001614CB" w:rsidP="00CB6E44">
            <w:pPr>
              <w:spacing w:before="100" w:beforeAutospacing="1" w:after="120" w:line="276" w:lineRule="auto"/>
              <w:jc w:val="both"/>
              <w:rPr>
                <w:sz w:val="20"/>
                <w:szCs w:val="20"/>
              </w:rPr>
            </w:pPr>
            <w:r w:rsidRPr="00623356">
              <w:rPr>
                <w:sz w:val="20"/>
                <w:szCs w:val="20"/>
              </w:rPr>
              <w:t>200</w:t>
            </w:r>
            <w:r w:rsidR="00A60FDE">
              <w:rPr>
                <w:sz w:val="20"/>
                <w:szCs w:val="20"/>
              </w:rPr>
              <w:t>3</w:t>
            </w:r>
          </w:p>
        </w:tc>
        <w:tc>
          <w:tcPr>
            <w:tcW w:w="627" w:type="dxa"/>
          </w:tcPr>
          <w:p w14:paraId="607046DA" w14:textId="77777777" w:rsidR="001614CB" w:rsidRPr="00623356" w:rsidRDefault="001614CB" w:rsidP="00CB6E44">
            <w:pPr>
              <w:spacing w:before="100" w:beforeAutospacing="1" w:after="120" w:line="276" w:lineRule="auto"/>
              <w:jc w:val="both"/>
              <w:rPr>
                <w:sz w:val="20"/>
                <w:szCs w:val="20"/>
              </w:rPr>
            </w:pPr>
            <w:r w:rsidRPr="00623356">
              <w:rPr>
                <w:sz w:val="20"/>
                <w:szCs w:val="20"/>
              </w:rPr>
              <w:t>CA</w:t>
            </w:r>
          </w:p>
        </w:tc>
        <w:tc>
          <w:tcPr>
            <w:tcW w:w="920" w:type="dxa"/>
          </w:tcPr>
          <w:p w14:paraId="4E5B11AE" w14:textId="77777777" w:rsidR="001614CB" w:rsidRPr="00623356" w:rsidRDefault="001614CB" w:rsidP="00CB6E44">
            <w:pPr>
              <w:spacing w:before="100" w:beforeAutospacing="1" w:after="120" w:line="276" w:lineRule="auto"/>
              <w:jc w:val="both"/>
              <w:rPr>
                <w:sz w:val="20"/>
                <w:szCs w:val="20"/>
              </w:rPr>
            </w:pPr>
            <w:r w:rsidRPr="00623356">
              <w:rPr>
                <w:sz w:val="20"/>
                <w:szCs w:val="20"/>
              </w:rPr>
              <w:t>County2</w:t>
            </w:r>
          </w:p>
        </w:tc>
        <w:tc>
          <w:tcPr>
            <w:tcW w:w="1758" w:type="dxa"/>
          </w:tcPr>
          <w:p w14:paraId="16C21D0D" w14:textId="10EBCA1B" w:rsidR="001614CB" w:rsidRPr="00623356" w:rsidRDefault="001614CB" w:rsidP="00CB6E44">
            <w:pPr>
              <w:spacing w:before="100" w:beforeAutospacing="1" w:after="120" w:line="276" w:lineRule="auto"/>
              <w:jc w:val="both"/>
              <w:rPr>
                <w:sz w:val="20"/>
                <w:szCs w:val="20"/>
              </w:rPr>
            </w:pPr>
            <w:r w:rsidRPr="00623356">
              <w:rPr>
                <w:sz w:val="20"/>
                <w:szCs w:val="20"/>
              </w:rPr>
              <w:t>20</w:t>
            </w:r>
          </w:p>
        </w:tc>
        <w:tc>
          <w:tcPr>
            <w:tcW w:w="1539" w:type="dxa"/>
          </w:tcPr>
          <w:p w14:paraId="2FE13139" w14:textId="40B5264E" w:rsidR="001614CB" w:rsidRPr="00623356" w:rsidRDefault="001614CB" w:rsidP="00CB6E44">
            <w:pPr>
              <w:spacing w:before="100" w:beforeAutospacing="1" w:after="120" w:line="276" w:lineRule="auto"/>
              <w:jc w:val="both"/>
              <w:rPr>
                <w:sz w:val="20"/>
                <w:szCs w:val="20"/>
              </w:rPr>
            </w:pPr>
            <w:r>
              <w:rPr>
                <w:sz w:val="20"/>
                <w:szCs w:val="20"/>
              </w:rPr>
              <w:t>800</w:t>
            </w:r>
          </w:p>
        </w:tc>
        <w:tc>
          <w:tcPr>
            <w:tcW w:w="1690" w:type="dxa"/>
          </w:tcPr>
          <w:p w14:paraId="6D2A25B4" w14:textId="77777777" w:rsidR="001614CB" w:rsidRPr="00623356" w:rsidRDefault="001614CB" w:rsidP="00CB6E44">
            <w:pPr>
              <w:spacing w:before="100" w:beforeAutospacing="1" w:after="120" w:line="276" w:lineRule="auto"/>
              <w:jc w:val="both"/>
              <w:rPr>
                <w:sz w:val="20"/>
                <w:szCs w:val="20"/>
              </w:rPr>
            </w:pPr>
            <w:r>
              <w:rPr>
                <w:sz w:val="20"/>
                <w:szCs w:val="20"/>
              </w:rPr>
              <w:t>0.0250</w:t>
            </w:r>
          </w:p>
        </w:tc>
        <w:tc>
          <w:tcPr>
            <w:tcW w:w="580" w:type="dxa"/>
          </w:tcPr>
          <w:p w14:paraId="04F56DF8" w14:textId="77777777" w:rsidR="001614CB" w:rsidRPr="00623356" w:rsidRDefault="001614CB" w:rsidP="00CB6E44">
            <w:pPr>
              <w:spacing w:before="100" w:beforeAutospacing="1" w:after="120" w:line="276" w:lineRule="auto"/>
              <w:jc w:val="both"/>
              <w:rPr>
                <w:sz w:val="20"/>
                <w:szCs w:val="20"/>
              </w:rPr>
            </w:pPr>
            <w:r w:rsidRPr="00623356">
              <w:rPr>
                <w:sz w:val="20"/>
                <w:szCs w:val="20"/>
              </w:rPr>
              <w:t>0</w:t>
            </w:r>
          </w:p>
        </w:tc>
        <w:tc>
          <w:tcPr>
            <w:tcW w:w="1251" w:type="dxa"/>
          </w:tcPr>
          <w:p w14:paraId="56887512" w14:textId="77777777" w:rsidR="001614CB" w:rsidRPr="00623356" w:rsidRDefault="001614CB" w:rsidP="00CB6E44">
            <w:pPr>
              <w:spacing w:before="100" w:beforeAutospacing="1" w:after="120" w:line="276" w:lineRule="auto"/>
              <w:jc w:val="both"/>
              <w:rPr>
                <w:sz w:val="20"/>
                <w:szCs w:val="20"/>
              </w:rPr>
            </w:pPr>
            <w:r w:rsidRPr="00623356">
              <w:rPr>
                <w:sz w:val="20"/>
                <w:szCs w:val="20"/>
              </w:rPr>
              <w:t>0</w:t>
            </w:r>
          </w:p>
        </w:tc>
      </w:tr>
      <w:tr w:rsidR="001614CB" w:rsidRPr="00FA097F" w14:paraId="66DCA8DF" w14:textId="77777777" w:rsidTr="00CB6E44">
        <w:tc>
          <w:tcPr>
            <w:tcW w:w="625" w:type="dxa"/>
          </w:tcPr>
          <w:p w14:paraId="39F129B2" w14:textId="22463B82" w:rsidR="001614CB" w:rsidRPr="00623356" w:rsidRDefault="001614CB" w:rsidP="00CB6E44">
            <w:pPr>
              <w:spacing w:before="100" w:beforeAutospacing="1" w:after="120" w:line="276" w:lineRule="auto"/>
              <w:jc w:val="both"/>
              <w:rPr>
                <w:sz w:val="20"/>
                <w:szCs w:val="20"/>
              </w:rPr>
            </w:pPr>
            <w:r w:rsidRPr="00623356">
              <w:rPr>
                <w:sz w:val="20"/>
                <w:szCs w:val="20"/>
              </w:rPr>
              <w:t>200</w:t>
            </w:r>
            <w:r w:rsidR="00A60FDE">
              <w:rPr>
                <w:sz w:val="20"/>
                <w:szCs w:val="20"/>
              </w:rPr>
              <w:t>4</w:t>
            </w:r>
          </w:p>
        </w:tc>
        <w:tc>
          <w:tcPr>
            <w:tcW w:w="627" w:type="dxa"/>
          </w:tcPr>
          <w:p w14:paraId="73D95865" w14:textId="77777777" w:rsidR="001614CB" w:rsidRPr="00623356" w:rsidRDefault="001614CB" w:rsidP="00CB6E44">
            <w:pPr>
              <w:spacing w:before="100" w:beforeAutospacing="1" w:after="120" w:line="276" w:lineRule="auto"/>
              <w:jc w:val="both"/>
              <w:rPr>
                <w:sz w:val="20"/>
                <w:szCs w:val="20"/>
              </w:rPr>
            </w:pPr>
            <w:r w:rsidRPr="00623356">
              <w:rPr>
                <w:sz w:val="20"/>
                <w:szCs w:val="20"/>
              </w:rPr>
              <w:t>CA</w:t>
            </w:r>
          </w:p>
        </w:tc>
        <w:tc>
          <w:tcPr>
            <w:tcW w:w="920" w:type="dxa"/>
          </w:tcPr>
          <w:p w14:paraId="74210683" w14:textId="77777777" w:rsidR="001614CB" w:rsidRPr="00623356" w:rsidRDefault="001614CB" w:rsidP="00CB6E44">
            <w:pPr>
              <w:spacing w:before="100" w:beforeAutospacing="1" w:after="120" w:line="276" w:lineRule="auto"/>
              <w:jc w:val="both"/>
              <w:rPr>
                <w:sz w:val="20"/>
                <w:szCs w:val="20"/>
              </w:rPr>
            </w:pPr>
            <w:r w:rsidRPr="00623356">
              <w:rPr>
                <w:sz w:val="20"/>
                <w:szCs w:val="20"/>
              </w:rPr>
              <w:t>County2</w:t>
            </w:r>
          </w:p>
        </w:tc>
        <w:tc>
          <w:tcPr>
            <w:tcW w:w="1758" w:type="dxa"/>
          </w:tcPr>
          <w:p w14:paraId="3203B81E" w14:textId="7C834ADC" w:rsidR="001614CB" w:rsidRPr="00623356" w:rsidRDefault="001614CB" w:rsidP="00CB6E44">
            <w:pPr>
              <w:spacing w:before="100" w:beforeAutospacing="1" w:after="120" w:line="276" w:lineRule="auto"/>
              <w:jc w:val="both"/>
              <w:rPr>
                <w:sz w:val="20"/>
                <w:szCs w:val="20"/>
              </w:rPr>
            </w:pPr>
            <w:r w:rsidRPr="00623356">
              <w:rPr>
                <w:sz w:val="20"/>
                <w:szCs w:val="20"/>
              </w:rPr>
              <w:t>25</w:t>
            </w:r>
          </w:p>
        </w:tc>
        <w:tc>
          <w:tcPr>
            <w:tcW w:w="1539" w:type="dxa"/>
          </w:tcPr>
          <w:p w14:paraId="53BB195C" w14:textId="008B5688" w:rsidR="001614CB" w:rsidRPr="00623356" w:rsidRDefault="001614CB" w:rsidP="00CB6E44">
            <w:pPr>
              <w:spacing w:before="100" w:beforeAutospacing="1" w:after="120" w:line="276" w:lineRule="auto"/>
              <w:jc w:val="both"/>
              <w:rPr>
                <w:sz w:val="20"/>
                <w:szCs w:val="20"/>
              </w:rPr>
            </w:pPr>
            <w:r>
              <w:rPr>
                <w:sz w:val="20"/>
                <w:szCs w:val="20"/>
              </w:rPr>
              <w:t>800</w:t>
            </w:r>
          </w:p>
        </w:tc>
        <w:tc>
          <w:tcPr>
            <w:tcW w:w="1690" w:type="dxa"/>
          </w:tcPr>
          <w:p w14:paraId="4BC8BCAE" w14:textId="77777777" w:rsidR="001614CB" w:rsidRPr="00623356" w:rsidRDefault="001614CB" w:rsidP="00CB6E44">
            <w:pPr>
              <w:spacing w:before="100" w:beforeAutospacing="1" w:after="120" w:line="276" w:lineRule="auto"/>
              <w:jc w:val="both"/>
              <w:rPr>
                <w:sz w:val="20"/>
                <w:szCs w:val="20"/>
              </w:rPr>
            </w:pPr>
            <w:r>
              <w:rPr>
                <w:sz w:val="20"/>
                <w:szCs w:val="20"/>
              </w:rPr>
              <w:t>0.0313</w:t>
            </w:r>
          </w:p>
        </w:tc>
        <w:tc>
          <w:tcPr>
            <w:tcW w:w="580" w:type="dxa"/>
          </w:tcPr>
          <w:p w14:paraId="6EFB4C61" w14:textId="77777777" w:rsidR="001614CB" w:rsidRPr="00623356" w:rsidRDefault="001614CB" w:rsidP="00CB6E44">
            <w:pPr>
              <w:spacing w:before="100" w:beforeAutospacing="1" w:after="120" w:line="276" w:lineRule="auto"/>
              <w:jc w:val="both"/>
              <w:rPr>
                <w:sz w:val="20"/>
                <w:szCs w:val="20"/>
              </w:rPr>
            </w:pPr>
            <w:r w:rsidRPr="00623356">
              <w:rPr>
                <w:sz w:val="20"/>
                <w:szCs w:val="20"/>
              </w:rPr>
              <w:t>0</w:t>
            </w:r>
          </w:p>
        </w:tc>
        <w:tc>
          <w:tcPr>
            <w:tcW w:w="1251" w:type="dxa"/>
          </w:tcPr>
          <w:p w14:paraId="39AE1807" w14:textId="77777777" w:rsidR="001614CB" w:rsidRPr="00623356" w:rsidRDefault="001614CB" w:rsidP="00CB6E44">
            <w:pPr>
              <w:spacing w:before="100" w:beforeAutospacing="1" w:after="120" w:line="276" w:lineRule="auto"/>
              <w:jc w:val="both"/>
              <w:rPr>
                <w:sz w:val="20"/>
                <w:szCs w:val="20"/>
              </w:rPr>
            </w:pPr>
            <w:r w:rsidRPr="00623356">
              <w:rPr>
                <w:sz w:val="20"/>
                <w:szCs w:val="20"/>
              </w:rPr>
              <w:t>0</w:t>
            </w:r>
          </w:p>
        </w:tc>
      </w:tr>
      <w:tr w:rsidR="001614CB" w:rsidRPr="00FA097F" w14:paraId="6BCBAD15" w14:textId="77777777" w:rsidTr="00CB6E44">
        <w:tc>
          <w:tcPr>
            <w:tcW w:w="625" w:type="dxa"/>
          </w:tcPr>
          <w:p w14:paraId="3A47552B" w14:textId="77777777" w:rsidR="001614CB" w:rsidRPr="00623356" w:rsidRDefault="001614CB" w:rsidP="00CB6E44">
            <w:pPr>
              <w:spacing w:before="100" w:beforeAutospacing="1" w:after="120" w:line="276" w:lineRule="auto"/>
              <w:jc w:val="both"/>
              <w:rPr>
                <w:sz w:val="20"/>
                <w:szCs w:val="20"/>
              </w:rPr>
            </w:pPr>
            <w:r w:rsidRPr="00623356">
              <w:rPr>
                <w:sz w:val="20"/>
                <w:szCs w:val="20"/>
              </w:rPr>
              <w:t>…</w:t>
            </w:r>
          </w:p>
        </w:tc>
        <w:tc>
          <w:tcPr>
            <w:tcW w:w="627" w:type="dxa"/>
          </w:tcPr>
          <w:p w14:paraId="5D9B2A83" w14:textId="77777777" w:rsidR="001614CB" w:rsidRPr="00623356" w:rsidRDefault="001614CB" w:rsidP="00CB6E44">
            <w:pPr>
              <w:spacing w:before="100" w:beforeAutospacing="1" w:after="120" w:line="276" w:lineRule="auto"/>
              <w:jc w:val="both"/>
              <w:rPr>
                <w:sz w:val="20"/>
                <w:szCs w:val="20"/>
              </w:rPr>
            </w:pPr>
            <w:r w:rsidRPr="00623356">
              <w:rPr>
                <w:sz w:val="20"/>
                <w:szCs w:val="20"/>
              </w:rPr>
              <w:t>…</w:t>
            </w:r>
          </w:p>
        </w:tc>
        <w:tc>
          <w:tcPr>
            <w:tcW w:w="920" w:type="dxa"/>
          </w:tcPr>
          <w:p w14:paraId="24BABFE7" w14:textId="77777777" w:rsidR="001614CB" w:rsidRPr="00623356" w:rsidRDefault="001614CB" w:rsidP="00CB6E44">
            <w:pPr>
              <w:spacing w:before="100" w:beforeAutospacing="1" w:after="120" w:line="276" w:lineRule="auto"/>
              <w:jc w:val="both"/>
              <w:rPr>
                <w:sz w:val="20"/>
                <w:szCs w:val="20"/>
              </w:rPr>
            </w:pPr>
            <w:r w:rsidRPr="00623356">
              <w:rPr>
                <w:sz w:val="20"/>
                <w:szCs w:val="20"/>
              </w:rPr>
              <w:t>…</w:t>
            </w:r>
          </w:p>
        </w:tc>
        <w:tc>
          <w:tcPr>
            <w:tcW w:w="1758" w:type="dxa"/>
          </w:tcPr>
          <w:p w14:paraId="2B60D25E" w14:textId="77777777" w:rsidR="001614CB" w:rsidRPr="00623356" w:rsidRDefault="001614CB" w:rsidP="00CB6E44">
            <w:pPr>
              <w:spacing w:before="100" w:beforeAutospacing="1" w:after="120" w:line="276" w:lineRule="auto"/>
              <w:jc w:val="both"/>
              <w:rPr>
                <w:sz w:val="20"/>
                <w:szCs w:val="20"/>
              </w:rPr>
            </w:pPr>
            <w:r w:rsidRPr="00623356">
              <w:rPr>
                <w:sz w:val="20"/>
                <w:szCs w:val="20"/>
              </w:rPr>
              <w:t>…</w:t>
            </w:r>
          </w:p>
        </w:tc>
        <w:tc>
          <w:tcPr>
            <w:tcW w:w="1539" w:type="dxa"/>
          </w:tcPr>
          <w:p w14:paraId="3C7324A2" w14:textId="77777777" w:rsidR="001614CB" w:rsidRPr="00623356" w:rsidRDefault="001614CB" w:rsidP="00CB6E44">
            <w:pPr>
              <w:spacing w:before="100" w:beforeAutospacing="1" w:after="120" w:line="276" w:lineRule="auto"/>
              <w:jc w:val="both"/>
              <w:rPr>
                <w:sz w:val="20"/>
                <w:szCs w:val="20"/>
              </w:rPr>
            </w:pPr>
            <w:r>
              <w:rPr>
                <w:sz w:val="20"/>
                <w:szCs w:val="20"/>
              </w:rPr>
              <w:t>…</w:t>
            </w:r>
          </w:p>
        </w:tc>
        <w:tc>
          <w:tcPr>
            <w:tcW w:w="1690" w:type="dxa"/>
          </w:tcPr>
          <w:p w14:paraId="28513571" w14:textId="77777777" w:rsidR="001614CB" w:rsidRPr="00623356" w:rsidRDefault="001614CB" w:rsidP="00CB6E44">
            <w:pPr>
              <w:spacing w:before="100" w:beforeAutospacing="1" w:after="120" w:line="276" w:lineRule="auto"/>
              <w:jc w:val="both"/>
              <w:rPr>
                <w:sz w:val="20"/>
                <w:szCs w:val="20"/>
              </w:rPr>
            </w:pPr>
            <w:r>
              <w:rPr>
                <w:sz w:val="20"/>
                <w:szCs w:val="20"/>
              </w:rPr>
              <w:t>…</w:t>
            </w:r>
          </w:p>
        </w:tc>
        <w:tc>
          <w:tcPr>
            <w:tcW w:w="580" w:type="dxa"/>
          </w:tcPr>
          <w:p w14:paraId="4E7BFAAE" w14:textId="77777777" w:rsidR="001614CB" w:rsidRPr="00623356" w:rsidRDefault="001614CB" w:rsidP="00CB6E44">
            <w:pPr>
              <w:spacing w:before="100" w:beforeAutospacing="1" w:after="120" w:line="276" w:lineRule="auto"/>
              <w:jc w:val="both"/>
              <w:rPr>
                <w:sz w:val="20"/>
                <w:szCs w:val="20"/>
              </w:rPr>
            </w:pPr>
            <w:r w:rsidRPr="00623356">
              <w:rPr>
                <w:sz w:val="20"/>
                <w:szCs w:val="20"/>
              </w:rPr>
              <w:t>…</w:t>
            </w:r>
          </w:p>
        </w:tc>
        <w:tc>
          <w:tcPr>
            <w:tcW w:w="1251" w:type="dxa"/>
          </w:tcPr>
          <w:p w14:paraId="054CBBC2" w14:textId="77777777" w:rsidR="001614CB" w:rsidRPr="00623356" w:rsidRDefault="001614CB" w:rsidP="00CB6E44">
            <w:pPr>
              <w:spacing w:before="100" w:beforeAutospacing="1" w:after="120" w:line="276" w:lineRule="auto"/>
              <w:jc w:val="both"/>
              <w:rPr>
                <w:sz w:val="20"/>
                <w:szCs w:val="20"/>
              </w:rPr>
            </w:pPr>
            <w:r w:rsidRPr="00623356">
              <w:rPr>
                <w:sz w:val="20"/>
                <w:szCs w:val="20"/>
              </w:rPr>
              <w:t>…</w:t>
            </w:r>
          </w:p>
        </w:tc>
      </w:tr>
      <w:tr w:rsidR="001614CB" w:rsidRPr="00FA097F" w14:paraId="030CF2C3" w14:textId="77777777" w:rsidTr="00CB6E44">
        <w:tc>
          <w:tcPr>
            <w:tcW w:w="625" w:type="dxa"/>
          </w:tcPr>
          <w:p w14:paraId="7FBBF3E3" w14:textId="08FD3EEA" w:rsidR="001614CB" w:rsidRPr="00623356" w:rsidRDefault="001614CB" w:rsidP="00CB6E44">
            <w:pPr>
              <w:spacing w:before="100" w:beforeAutospacing="1" w:after="120" w:line="276" w:lineRule="auto"/>
              <w:jc w:val="both"/>
              <w:rPr>
                <w:sz w:val="20"/>
                <w:szCs w:val="20"/>
              </w:rPr>
            </w:pPr>
            <w:r w:rsidRPr="00623356">
              <w:rPr>
                <w:sz w:val="20"/>
                <w:szCs w:val="20"/>
              </w:rPr>
              <w:t>201</w:t>
            </w:r>
            <w:r w:rsidR="00A60FDE">
              <w:rPr>
                <w:sz w:val="20"/>
                <w:szCs w:val="20"/>
              </w:rPr>
              <w:t>4</w:t>
            </w:r>
          </w:p>
        </w:tc>
        <w:tc>
          <w:tcPr>
            <w:tcW w:w="627" w:type="dxa"/>
          </w:tcPr>
          <w:p w14:paraId="68885601" w14:textId="77777777" w:rsidR="001614CB" w:rsidRPr="00623356" w:rsidRDefault="001614CB" w:rsidP="00CB6E44">
            <w:pPr>
              <w:spacing w:before="100" w:beforeAutospacing="1" w:after="120" w:line="276" w:lineRule="auto"/>
              <w:jc w:val="both"/>
              <w:rPr>
                <w:sz w:val="20"/>
                <w:szCs w:val="20"/>
              </w:rPr>
            </w:pPr>
            <w:r w:rsidRPr="00623356">
              <w:rPr>
                <w:sz w:val="20"/>
                <w:szCs w:val="20"/>
              </w:rPr>
              <w:t>CA</w:t>
            </w:r>
          </w:p>
        </w:tc>
        <w:tc>
          <w:tcPr>
            <w:tcW w:w="920" w:type="dxa"/>
          </w:tcPr>
          <w:p w14:paraId="51585F05" w14:textId="77777777" w:rsidR="001614CB" w:rsidRPr="00623356" w:rsidRDefault="001614CB" w:rsidP="00CB6E44">
            <w:pPr>
              <w:spacing w:before="100" w:beforeAutospacing="1" w:after="120" w:line="276" w:lineRule="auto"/>
              <w:jc w:val="both"/>
              <w:rPr>
                <w:sz w:val="20"/>
                <w:szCs w:val="20"/>
              </w:rPr>
            </w:pPr>
            <w:r w:rsidRPr="00623356">
              <w:rPr>
                <w:sz w:val="20"/>
                <w:szCs w:val="20"/>
              </w:rPr>
              <w:t>County2</w:t>
            </w:r>
          </w:p>
        </w:tc>
        <w:tc>
          <w:tcPr>
            <w:tcW w:w="1758" w:type="dxa"/>
          </w:tcPr>
          <w:p w14:paraId="464229EB" w14:textId="53DBE79D" w:rsidR="001614CB" w:rsidRPr="00623356" w:rsidRDefault="001614CB" w:rsidP="00CB6E44">
            <w:pPr>
              <w:spacing w:before="100" w:beforeAutospacing="1" w:after="120" w:line="276" w:lineRule="auto"/>
              <w:jc w:val="both"/>
              <w:rPr>
                <w:sz w:val="20"/>
                <w:szCs w:val="20"/>
              </w:rPr>
            </w:pPr>
            <w:r w:rsidRPr="00623356">
              <w:rPr>
                <w:sz w:val="20"/>
                <w:szCs w:val="20"/>
              </w:rPr>
              <w:t>26</w:t>
            </w:r>
          </w:p>
        </w:tc>
        <w:tc>
          <w:tcPr>
            <w:tcW w:w="1539" w:type="dxa"/>
          </w:tcPr>
          <w:p w14:paraId="734EF3CF" w14:textId="669C7045" w:rsidR="001614CB" w:rsidRPr="00623356" w:rsidRDefault="001614CB" w:rsidP="00CB6E44">
            <w:pPr>
              <w:spacing w:before="100" w:beforeAutospacing="1" w:after="120" w:line="276" w:lineRule="auto"/>
              <w:jc w:val="both"/>
              <w:rPr>
                <w:sz w:val="20"/>
                <w:szCs w:val="20"/>
              </w:rPr>
            </w:pPr>
            <w:r>
              <w:rPr>
                <w:sz w:val="20"/>
                <w:szCs w:val="20"/>
              </w:rPr>
              <w:t>800</w:t>
            </w:r>
          </w:p>
        </w:tc>
        <w:tc>
          <w:tcPr>
            <w:tcW w:w="1690" w:type="dxa"/>
          </w:tcPr>
          <w:p w14:paraId="36EC4B6E" w14:textId="77777777" w:rsidR="001614CB" w:rsidRPr="00623356" w:rsidRDefault="001614CB" w:rsidP="00CB6E44">
            <w:pPr>
              <w:spacing w:before="100" w:beforeAutospacing="1" w:after="120" w:line="276" w:lineRule="auto"/>
              <w:jc w:val="both"/>
              <w:rPr>
                <w:sz w:val="20"/>
                <w:szCs w:val="20"/>
              </w:rPr>
            </w:pPr>
            <w:r>
              <w:rPr>
                <w:sz w:val="20"/>
                <w:szCs w:val="20"/>
              </w:rPr>
              <w:t>0.0325</w:t>
            </w:r>
          </w:p>
        </w:tc>
        <w:tc>
          <w:tcPr>
            <w:tcW w:w="580" w:type="dxa"/>
          </w:tcPr>
          <w:p w14:paraId="22167EEC" w14:textId="77777777" w:rsidR="001614CB" w:rsidRPr="00623356" w:rsidRDefault="001614CB" w:rsidP="00CB6E44">
            <w:pPr>
              <w:spacing w:before="100" w:beforeAutospacing="1" w:after="120" w:line="276" w:lineRule="auto"/>
              <w:jc w:val="both"/>
              <w:rPr>
                <w:sz w:val="20"/>
                <w:szCs w:val="20"/>
              </w:rPr>
            </w:pPr>
            <w:r w:rsidRPr="00623356">
              <w:rPr>
                <w:sz w:val="20"/>
                <w:szCs w:val="20"/>
              </w:rPr>
              <w:t>1</w:t>
            </w:r>
          </w:p>
        </w:tc>
        <w:tc>
          <w:tcPr>
            <w:tcW w:w="1251" w:type="dxa"/>
          </w:tcPr>
          <w:p w14:paraId="540FF3E8" w14:textId="77777777" w:rsidR="001614CB" w:rsidRPr="00623356" w:rsidRDefault="001614CB" w:rsidP="00CB6E44">
            <w:pPr>
              <w:spacing w:before="100" w:beforeAutospacing="1" w:after="120" w:line="276" w:lineRule="auto"/>
              <w:jc w:val="both"/>
              <w:rPr>
                <w:sz w:val="20"/>
                <w:szCs w:val="20"/>
              </w:rPr>
            </w:pPr>
            <w:r w:rsidRPr="00623356">
              <w:rPr>
                <w:sz w:val="20"/>
                <w:szCs w:val="20"/>
              </w:rPr>
              <w:t>0</w:t>
            </w:r>
          </w:p>
        </w:tc>
      </w:tr>
      <w:tr w:rsidR="001614CB" w:rsidRPr="00FA097F" w14:paraId="5EBC3EAF" w14:textId="77777777" w:rsidTr="00CB6E44">
        <w:tc>
          <w:tcPr>
            <w:tcW w:w="625" w:type="dxa"/>
          </w:tcPr>
          <w:p w14:paraId="22C9D066" w14:textId="59419352" w:rsidR="001614CB" w:rsidRPr="00623356" w:rsidRDefault="001614CB" w:rsidP="00CB6E44">
            <w:pPr>
              <w:spacing w:before="100" w:beforeAutospacing="1" w:after="120" w:line="276" w:lineRule="auto"/>
              <w:jc w:val="both"/>
              <w:rPr>
                <w:sz w:val="20"/>
                <w:szCs w:val="20"/>
              </w:rPr>
            </w:pPr>
            <w:r w:rsidRPr="00623356">
              <w:rPr>
                <w:sz w:val="20"/>
                <w:szCs w:val="20"/>
              </w:rPr>
              <w:t>201</w:t>
            </w:r>
            <w:r w:rsidR="00A60FDE">
              <w:rPr>
                <w:sz w:val="20"/>
                <w:szCs w:val="20"/>
              </w:rPr>
              <w:t>5</w:t>
            </w:r>
          </w:p>
        </w:tc>
        <w:tc>
          <w:tcPr>
            <w:tcW w:w="627" w:type="dxa"/>
          </w:tcPr>
          <w:p w14:paraId="334C9D51" w14:textId="77777777" w:rsidR="001614CB" w:rsidRPr="00623356" w:rsidRDefault="001614CB" w:rsidP="00CB6E44">
            <w:pPr>
              <w:spacing w:before="100" w:beforeAutospacing="1" w:after="120" w:line="276" w:lineRule="auto"/>
              <w:jc w:val="both"/>
              <w:rPr>
                <w:sz w:val="20"/>
                <w:szCs w:val="20"/>
              </w:rPr>
            </w:pPr>
            <w:r w:rsidRPr="00623356">
              <w:rPr>
                <w:sz w:val="20"/>
                <w:szCs w:val="20"/>
              </w:rPr>
              <w:t>CA</w:t>
            </w:r>
          </w:p>
        </w:tc>
        <w:tc>
          <w:tcPr>
            <w:tcW w:w="920" w:type="dxa"/>
          </w:tcPr>
          <w:p w14:paraId="1D3C091D" w14:textId="77777777" w:rsidR="001614CB" w:rsidRPr="00623356" w:rsidRDefault="001614CB" w:rsidP="00CB6E44">
            <w:pPr>
              <w:spacing w:before="100" w:beforeAutospacing="1" w:after="120" w:line="276" w:lineRule="auto"/>
              <w:jc w:val="both"/>
              <w:rPr>
                <w:sz w:val="20"/>
                <w:szCs w:val="20"/>
              </w:rPr>
            </w:pPr>
            <w:r w:rsidRPr="00623356">
              <w:rPr>
                <w:sz w:val="20"/>
                <w:szCs w:val="20"/>
              </w:rPr>
              <w:t>County2</w:t>
            </w:r>
          </w:p>
        </w:tc>
        <w:tc>
          <w:tcPr>
            <w:tcW w:w="1758" w:type="dxa"/>
          </w:tcPr>
          <w:p w14:paraId="23366B76" w14:textId="365143A2" w:rsidR="001614CB" w:rsidRPr="00623356" w:rsidRDefault="001614CB" w:rsidP="00CB6E44">
            <w:pPr>
              <w:spacing w:before="100" w:beforeAutospacing="1" w:after="120" w:line="276" w:lineRule="auto"/>
              <w:jc w:val="both"/>
              <w:rPr>
                <w:sz w:val="20"/>
                <w:szCs w:val="20"/>
              </w:rPr>
            </w:pPr>
            <w:r w:rsidRPr="00623356">
              <w:rPr>
                <w:sz w:val="20"/>
                <w:szCs w:val="20"/>
              </w:rPr>
              <w:t>28</w:t>
            </w:r>
          </w:p>
        </w:tc>
        <w:tc>
          <w:tcPr>
            <w:tcW w:w="1539" w:type="dxa"/>
          </w:tcPr>
          <w:p w14:paraId="79C5641B" w14:textId="1A8BFFC7" w:rsidR="001614CB" w:rsidRPr="00623356" w:rsidRDefault="001614CB" w:rsidP="00CB6E44">
            <w:pPr>
              <w:spacing w:before="100" w:beforeAutospacing="1" w:after="120" w:line="276" w:lineRule="auto"/>
              <w:jc w:val="both"/>
              <w:rPr>
                <w:sz w:val="20"/>
                <w:szCs w:val="20"/>
              </w:rPr>
            </w:pPr>
            <w:r>
              <w:rPr>
                <w:sz w:val="20"/>
                <w:szCs w:val="20"/>
              </w:rPr>
              <w:t>800</w:t>
            </w:r>
          </w:p>
        </w:tc>
        <w:tc>
          <w:tcPr>
            <w:tcW w:w="1690" w:type="dxa"/>
          </w:tcPr>
          <w:p w14:paraId="249E62A3" w14:textId="77777777" w:rsidR="001614CB" w:rsidRPr="00623356" w:rsidRDefault="001614CB" w:rsidP="00CB6E44">
            <w:pPr>
              <w:spacing w:before="100" w:beforeAutospacing="1" w:after="120" w:line="276" w:lineRule="auto"/>
              <w:jc w:val="both"/>
              <w:rPr>
                <w:sz w:val="20"/>
                <w:szCs w:val="20"/>
              </w:rPr>
            </w:pPr>
            <w:r>
              <w:rPr>
                <w:sz w:val="20"/>
                <w:szCs w:val="20"/>
              </w:rPr>
              <w:t>0.0350</w:t>
            </w:r>
          </w:p>
        </w:tc>
        <w:tc>
          <w:tcPr>
            <w:tcW w:w="580" w:type="dxa"/>
          </w:tcPr>
          <w:p w14:paraId="6B3AC062" w14:textId="77777777" w:rsidR="001614CB" w:rsidRPr="00623356" w:rsidRDefault="001614CB" w:rsidP="00CB6E44">
            <w:pPr>
              <w:spacing w:before="100" w:beforeAutospacing="1" w:after="120" w:line="276" w:lineRule="auto"/>
              <w:jc w:val="both"/>
              <w:rPr>
                <w:sz w:val="20"/>
                <w:szCs w:val="20"/>
              </w:rPr>
            </w:pPr>
            <w:r w:rsidRPr="00623356">
              <w:rPr>
                <w:sz w:val="20"/>
                <w:szCs w:val="20"/>
              </w:rPr>
              <w:t>1</w:t>
            </w:r>
          </w:p>
        </w:tc>
        <w:tc>
          <w:tcPr>
            <w:tcW w:w="1251" w:type="dxa"/>
          </w:tcPr>
          <w:p w14:paraId="47F36025" w14:textId="77777777" w:rsidR="001614CB" w:rsidRPr="00623356" w:rsidRDefault="001614CB" w:rsidP="00CB6E44">
            <w:pPr>
              <w:spacing w:before="100" w:beforeAutospacing="1" w:after="120" w:line="276" w:lineRule="auto"/>
              <w:jc w:val="both"/>
              <w:rPr>
                <w:sz w:val="20"/>
                <w:szCs w:val="20"/>
              </w:rPr>
            </w:pPr>
            <w:r w:rsidRPr="00623356">
              <w:rPr>
                <w:sz w:val="20"/>
                <w:szCs w:val="20"/>
              </w:rPr>
              <w:t>0</w:t>
            </w:r>
          </w:p>
        </w:tc>
      </w:tr>
      <w:tr w:rsidR="001614CB" w:rsidRPr="00FA097F" w14:paraId="5C1F6F18" w14:textId="77777777" w:rsidTr="00CB6E44">
        <w:tc>
          <w:tcPr>
            <w:tcW w:w="625" w:type="dxa"/>
          </w:tcPr>
          <w:p w14:paraId="76BDB835" w14:textId="77777777" w:rsidR="001614CB" w:rsidRPr="00623356" w:rsidRDefault="001614CB" w:rsidP="00CB6E44">
            <w:pPr>
              <w:spacing w:before="100" w:beforeAutospacing="1" w:after="120" w:line="276" w:lineRule="auto"/>
              <w:jc w:val="both"/>
              <w:rPr>
                <w:sz w:val="20"/>
                <w:szCs w:val="20"/>
              </w:rPr>
            </w:pPr>
            <w:r w:rsidRPr="00623356">
              <w:rPr>
                <w:sz w:val="20"/>
                <w:szCs w:val="20"/>
              </w:rPr>
              <w:t>…</w:t>
            </w:r>
          </w:p>
        </w:tc>
        <w:tc>
          <w:tcPr>
            <w:tcW w:w="627" w:type="dxa"/>
          </w:tcPr>
          <w:p w14:paraId="6750B406" w14:textId="77777777" w:rsidR="001614CB" w:rsidRPr="00623356" w:rsidRDefault="001614CB" w:rsidP="00CB6E44">
            <w:pPr>
              <w:spacing w:before="100" w:beforeAutospacing="1" w:after="120" w:line="276" w:lineRule="auto"/>
              <w:jc w:val="both"/>
              <w:rPr>
                <w:sz w:val="20"/>
                <w:szCs w:val="20"/>
              </w:rPr>
            </w:pPr>
            <w:r w:rsidRPr="00623356">
              <w:rPr>
                <w:sz w:val="20"/>
                <w:szCs w:val="20"/>
              </w:rPr>
              <w:t>…</w:t>
            </w:r>
          </w:p>
        </w:tc>
        <w:tc>
          <w:tcPr>
            <w:tcW w:w="920" w:type="dxa"/>
          </w:tcPr>
          <w:p w14:paraId="1E17443E" w14:textId="77777777" w:rsidR="001614CB" w:rsidRPr="00623356" w:rsidRDefault="001614CB" w:rsidP="00CB6E44">
            <w:pPr>
              <w:spacing w:before="100" w:beforeAutospacing="1" w:after="120" w:line="276" w:lineRule="auto"/>
              <w:jc w:val="both"/>
              <w:rPr>
                <w:sz w:val="20"/>
                <w:szCs w:val="20"/>
              </w:rPr>
            </w:pPr>
            <w:r w:rsidRPr="00623356">
              <w:rPr>
                <w:sz w:val="20"/>
                <w:szCs w:val="20"/>
              </w:rPr>
              <w:t>…</w:t>
            </w:r>
          </w:p>
        </w:tc>
        <w:tc>
          <w:tcPr>
            <w:tcW w:w="1758" w:type="dxa"/>
          </w:tcPr>
          <w:p w14:paraId="7DA1ADE0" w14:textId="77777777" w:rsidR="001614CB" w:rsidRPr="00623356" w:rsidRDefault="001614CB" w:rsidP="00CB6E44">
            <w:pPr>
              <w:spacing w:before="100" w:beforeAutospacing="1" w:after="120" w:line="276" w:lineRule="auto"/>
              <w:jc w:val="both"/>
              <w:rPr>
                <w:sz w:val="20"/>
                <w:szCs w:val="20"/>
              </w:rPr>
            </w:pPr>
            <w:r w:rsidRPr="00623356">
              <w:rPr>
                <w:sz w:val="20"/>
                <w:szCs w:val="20"/>
              </w:rPr>
              <w:t>…</w:t>
            </w:r>
          </w:p>
        </w:tc>
        <w:tc>
          <w:tcPr>
            <w:tcW w:w="1539" w:type="dxa"/>
          </w:tcPr>
          <w:p w14:paraId="3E9862C9" w14:textId="77777777" w:rsidR="001614CB" w:rsidRPr="00623356" w:rsidRDefault="001614CB" w:rsidP="00CB6E44">
            <w:pPr>
              <w:spacing w:before="100" w:beforeAutospacing="1" w:after="120" w:line="276" w:lineRule="auto"/>
              <w:jc w:val="both"/>
              <w:rPr>
                <w:sz w:val="20"/>
                <w:szCs w:val="20"/>
              </w:rPr>
            </w:pPr>
            <w:r>
              <w:rPr>
                <w:sz w:val="20"/>
                <w:szCs w:val="20"/>
              </w:rPr>
              <w:t>…</w:t>
            </w:r>
          </w:p>
        </w:tc>
        <w:tc>
          <w:tcPr>
            <w:tcW w:w="1690" w:type="dxa"/>
          </w:tcPr>
          <w:p w14:paraId="77128EF6" w14:textId="77777777" w:rsidR="001614CB" w:rsidRPr="00623356" w:rsidRDefault="001614CB" w:rsidP="00CB6E44">
            <w:pPr>
              <w:spacing w:before="100" w:beforeAutospacing="1" w:after="120" w:line="276" w:lineRule="auto"/>
              <w:jc w:val="both"/>
              <w:rPr>
                <w:sz w:val="20"/>
                <w:szCs w:val="20"/>
              </w:rPr>
            </w:pPr>
            <w:r>
              <w:rPr>
                <w:sz w:val="20"/>
                <w:szCs w:val="20"/>
              </w:rPr>
              <w:t>…</w:t>
            </w:r>
          </w:p>
        </w:tc>
        <w:tc>
          <w:tcPr>
            <w:tcW w:w="580" w:type="dxa"/>
          </w:tcPr>
          <w:p w14:paraId="1E035A52" w14:textId="77777777" w:rsidR="001614CB" w:rsidRPr="00623356" w:rsidRDefault="001614CB" w:rsidP="00CB6E44">
            <w:pPr>
              <w:spacing w:before="100" w:beforeAutospacing="1" w:after="120" w:line="276" w:lineRule="auto"/>
              <w:jc w:val="both"/>
              <w:rPr>
                <w:sz w:val="20"/>
                <w:szCs w:val="20"/>
              </w:rPr>
            </w:pPr>
            <w:r w:rsidRPr="00623356">
              <w:rPr>
                <w:sz w:val="20"/>
                <w:szCs w:val="20"/>
              </w:rPr>
              <w:t>…</w:t>
            </w:r>
          </w:p>
        </w:tc>
        <w:tc>
          <w:tcPr>
            <w:tcW w:w="1251" w:type="dxa"/>
          </w:tcPr>
          <w:p w14:paraId="01ACC573" w14:textId="77777777" w:rsidR="001614CB" w:rsidRPr="00623356" w:rsidRDefault="001614CB" w:rsidP="00CB6E44">
            <w:pPr>
              <w:spacing w:before="100" w:beforeAutospacing="1" w:after="120" w:line="276" w:lineRule="auto"/>
              <w:jc w:val="both"/>
              <w:rPr>
                <w:sz w:val="20"/>
                <w:szCs w:val="20"/>
              </w:rPr>
            </w:pPr>
            <w:r w:rsidRPr="00623356">
              <w:rPr>
                <w:sz w:val="20"/>
                <w:szCs w:val="20"/>
              </w:rPr>
              <w:t>…</w:t>
            </w:r>
          </w:p>
        </w:tc>
      </w:tr>
    </w:tbl>
    <w:p w14:paraId="3CC29AF3" w14:textId="26EDC1DB" w:rsidR="001614CB" w:rsidRPr="00C41058" w:rsidRDefault="001614CB" w:rsidP="001614CB">
      <w:pPr>
        <w:spacing w:before="100" w:beforeAutospacing="1" w:after="120" w:line="276" w:lineRule="auto"/>
        <w:ind w:left="360"/>
        <w:jc w:val="both"/>
      </w:pPr>
      <w:r>
        <w:tab/>
      </w:r>
      <w:r w:rsidRPr="00C41058">
        <w:t>Obviously, each single row is a county-year-level record.</w:t>
      </w:r>
    </w:p>
    <w:p w14:paraId="725EF3C7" w14:textId="77777777" w:rsidR="007C3AB8" w:rsidRDefault="007C3AB8" w:rsidP="00A73E17">
      <w:pPr>
        <w:pStyle w:val="ListParagraph"/>
        <w:spacing w:line="276" w:lineRule="auto"/>
        <w:jc w:val="both"/>
        <w:rPr>
          <w:b/>
          <w:bCs/>
          <w:sz w:val="28"/>
          <w:szCs w:val="28"/>
        </w:rPr>
      </w:pPr>
    </w:p>
    <w:p w14:paraId="6140B0EE" w14:textId="2CE3F4B9" w:rsidR="00764705" w:rsidRDefault="00DC0034" w:rsidP="00764705">
      <w:pPr>
        <w:spacing w:line="276" w:lineRule="auto"/>
        <w:jc w:val="both"/>
        <w:rPr>
          <w:b/>
          <w:bCs/>
          <w:color w:val="4472C4" w:themeColor="accent1"/>
          <w:sz w:val="28"/>
          <w:szCs w:val="28"/>
        </w:rPr>
      </w:pPr>
      <w:r w:rsidRPr="007C3AB8">
        <w:rPr>
          <w:b/>
          <w:bCs/>
          <w:color w:val="4472C4" w:themeColor="accent1"/>
          <w:sz w:val="28"/>
          <w:szCs w:val="28"/>
        </w:rPr>
        <w:t>Combining the Two Analysis</w:t>
      </w:r>
      <w:r w:rsidR="00764705">
        <w:rPr>
          <w:b/>
          <w:bCs/>
          <w:color w:val="4472C4" w:themeColor="accent1"/>
          <w:sz w:val="28"/>
          <w:szCs w:val="28"/>
        </w:rPr>
        <w:t xml:space="preserve"> – </w:t>
      </w:r>
      <w:r w:rsidR="00764705" w:rsidRPr="00764705">
        <w:rPr>
          <w:b/>
          <w:bCs/>
          <w:color w:val="4472C4" w:themeColor="accent1"/>
          <w:sz w:val="28"/>
          <w:szCs w:val="28"/>
          <w:highlight w:val="yellow"/>
        </w:rPr>
        <w:t>Discussion needed for this part…</w:t>
      </w:r>
    </w:p>
    <w:p w14:paraId="3C157D84" w14:textId="22554462" w:rsidR="005A3D8F" w:rsidRDefault="00764705" w:rsidP="00764705">
      <w:pPr>
        <w:spacing w:line="276" w:lineRule="auto"/>
        <w:jc w:val="both"/>
      </w:pPr>
      <w:r>
        <w:rPr>
          <w:b/>
          <w:bCs/>
          <w:color w:val="4472C4" w:themeColor="accent1"/>
          <w:sz w:val="28"/>
          <w:szCs w:val="28"/>
        </w:rPr>
        <w:tab/>
      </w:r>
      <w:r w:rsidR="003417C3">
        <w:t>We may want to merge the two intermediate datasets into an integrated dataset that both have shipments and overdose deaths data. We may do this by using merge on year, state and county.</w:t>
      </w:r>
      <w:r w:rsidR="003032FF">
        <w:t xml:space="preserve"> The reason </w:t>
      </w:r>
      <w:r w:rsidR="001F53E3">
        <w:t xml:space="preserve">we </w:t>
      </w:r>
      <w:r w:rsidR="003032FF">
        <w:t xml:space="preserve">use the dataset is we </w:t>
      </w:r>
      <w:r w:rsidR="001F53E3">
        <w:t>may want</w:t>
      </w:r>
      <w:r w:rsidR="003032FF">
        <w:t xml:space="preserve"> to ask the question that</w:t>
      </w:r>
      <w:r w:rsidR="001F53E3">
        <w:t>,</w:t>
      </w:r>
      <w:r w:rsidR="003032FF">
        <w:t xml:space="preserve"> </w:t>
      </w:r>
      <w:r w:rsidR="001F53E3">
        <w:t>did</w:t>
      </w:r>
      <w:r w:rsidR="003032FF">
        <w:t xml:space="preserve"> increased prescription</w:t>
      </w:r>
      <w:r w:rsidR="001F53E3">
        <w:t xml:space="preserve">s </w:t>
      </w:r>
      <w:r w:rsidR="003032FF">
        <w:t>contribute to overdose deat</w:t>
      </w:r>
      <w:r w:rsidR="00715EA8">
        <w:t xml:space="preserve">hs and did policy change </w:t>
      </w:r>
      <w:r w:rsidR="005158AE">
        <w:t>make</w:t>
      </w:r>
      <w:r w:rsidR="00715EA8">
        <w:t xml:space="preserve"> a </w:t>
      </w:r>
      <w:r w:rsidR="002A111D">
        <w:t>difference</w:t>
      </w:r>
      <w:r w:rsidR="00715EA8">
        <w:t xml:space="preserve"> on that contribution….</w:t>
      </w:r>
    </w:p>
    <w:p w14:paraId="3C2D1D72" w14:textId="29CF80F2" w:rsidR="00450359" w:rsidRDefault="00450359" w:rsidP="00764705">
      <w:pPr>
        <w:spacing w:line="276" w:lineRule="auto"/>
        <w:jc w:val="both"/>
      </w:pPr>
    </w:p>
    <w:p w14:paraId="18929849" w14:textId="6888C078" w:rsidR="00450359" w:rsidRDefault="00450359" w:rsidP="00764705">
      <w:pPr>
        <w:spacing w:line="276" w:lineRule="auto"/>
        <w:jc w:val="both"/>
        <w:rPr>
          <w:b/>
          <w:bCs/>
          <w:color w:val="4472C4" w:themeColor="accent1"/>
          <w:sz w:val="28"/>
          <w:szCs w:val="28"/>
        </w:rPr>
      </w:pPr>
      <w:r>
        <w:rPr>
          <w:b/>
          <w:bCs/>
          <w:color w:val="4472C4" w:themeColor="accent1"/>
          <w:sz w:val="28"/>
          <w:szCs w:val="28"/>
        </w:rPr>
        <w:t xml:space="preserve">About </w:t>
      </w:r>
      <w:r w:rsidRPr="00450359">
        <w:rPr>
          <w:b/>
          <w:bCs/>
          <w:color w:val="4472C4" w:themeColor="accent1"/>
          <w:sz w:val="28"/>
          <w:szCs w:val="28"/>
        </w:rPr>
        <w:t>Task Assignmen</w:t>
      </w:r>
      <w:r>
        <w:rPr>
          <w:b/>
          <w:bCs/>
          <w:color w:val="4472C4" w:themeColor="accent1"/>
          <w:sz w:val="28"/>
          <w:szCs w:val="28"/>
        </w:rPr>
        <w:t>t</w:t>
      </w:r>
      <w:r w:rsidR="00352B63">
        <w:rPr>
          <w:b/>
          <w:bCs/>
          <w:color w:val="4472C4" w:themeColor="accent1"/>
          <w:sz w:val="28"/>
          <w:szCs w:val="28"/>
        </w:rPr>
        <w:t xml:space="preserve"> –</w:t>
      </w:r>
      <w:r w:rsidR="001F0621">
        <w:rPr>
          <w:b/>
          <w:bCs/>
          <w:color w:val="4472C4" w:themeColor="accent1"/>
          <w:sz w:val="28"/>
          <w:szCs w:val="28"/>
          <w:highlight w:val="yellow"/>
        </w:rPr>
        <w:t xml:space="preserve">Please </w:t>
      </w:r>
      <w:r w:rsidR="00352B63" w:rsidRPr="001F0621">
        <w:rPr>
          <w:b/>
          <w:bCs/>
          <w:color w:val="4472C4" w:themeColor="accent1"/>
          <w:sz w:val="28"/>
          <w:szCs w:val="28"/>
          <w:highlight w:val="yellow"/>
        </w:rPr>
        <w:t>modify this</w:t>
      </w:r>
      <w:r w:rsidR="001F0621">
        <w:rPr>
          <w:b/>
          <w:bCs/>
          <w:color w:val="4472C4" w:themeColor="accent1"/>
          <w:sz w:val="28"/>
          <w:szCs w:val="28"/>
          <w:highlight w:val="yellow"/>
        </w:rPr>
        <w:t xml:space="preserve"> because</w:t>
      </w:r>
      <w:r w:rsidR="00352B63" w:rsidRPr="001F0621">
        <w:rPr>
          <w:b/>
          <w:bCs/>
          <w:color w:val="4472C4" w:themeColor="accent1"/>
          <w:sz w:val="28"/>
          <w:szCs w:val="28"/>
          <w:highlight w:val="yellow"/>
        </w:rPr>
        <w:t xml:space="preserve"> I have </w:t>
      </w:r>
      <w:r w:rsidR="00020DFC">
        <w:rPr>
          <w:b/>
          <w:bCs/>
          <w:color w:val="4472C4" w:themeColor="accent1"/>
          <w:sz w:val="28"/>
          <w:szCs w:val="28"/>
          <w:highlight w:val="yellow"/>
        </w:rPr>
        <w:t>NO</w:t>
      </w:r>
      <w:r w:rsidR="0058029B">
        <w:rPr>
          <w:b/>
          <w:bCs/>
          <w:color w:val="4472C4" w:themeColor="accent1"/>
          <w:sz w:val="28"/>
          <w:szCs w:val="28"/>
          <w:highlight w:val="yellow"/>
        </w:rPr>
        <w:t xml:space="preserve"> </w:t>
      </w:r>
      <w:r w:rsidR="00352B63" w:rsidRPr="001F0621">
        <w:rPr>
          <w:b/>
          <w:bCs/>
          <w:color w:val="4472C4" w:themeColor="accent1"/>
          <w:sz w:val="28"/>
          <w:szCs w:val="28"/>
          <w:highlight w:val="yellow"/>
        </w:rPr>
        <w:t xml:space="preserve">idea </w:t>
      </w:r>
      <w:r w:rsidR="00020DFC">
        <w:rPr>
          <w:b/>
          <w:bCs/>
          <w:color w:val="4472C4" w:themeColor="accent1"/>
          <w:sz w:val="28"/>
          <w:szCs w:val="28"/>
          <w:highlight w:val="yellow"/>
        </w:rPr>
        <w:t>at all</w:t>
      </w:r>
      <w:r w:rsidR="00352B63" w:rsidRPr="001F0621">
        <w:rPr>
          <w:b/>
          <w:bCs/>
          <w:color w:val="4472C4" w:themeColor="accent1"/>
          <w:sz w:val="28"/>
          <w:szCs w:val="28"/>
          <w:highlight w:val="yellow"/>
        </w:rPr>
        <w:t>…</w:t>
      </w:r>
    </w:p>
    <w:p w14:paraId="5CB0B863" w14:textId="3B81784E" w:rsidR="00450359" w:rsidRDefault="00441929" w:rsidP="00764705">
      <w:pPr>
        <w:spacing w:line="276" w:lineRule="auto"/>
        <w:jc w:val="both"/>
      </w:pPr>
      <w:r>
        <w:tab/>
      </w:r>
      <w:r w:rsidR="00450359" w:rsidRPr="00441929">
        <w:t>Each pair independently do their part firstly</w:t>
      </w:r>
      <w:r w:rsidRPr="00441929">
        <w:t xml:space="preserve"> </w:t>
      </w:r>
      <w:r w:rsidR="00450359" w:rsidRPr="00441929">
        <w:t xml:space="preserve">including the data wrangling, </w:t>
      </w:r>
      <w:r w:rsidRPr="00441929">
        <w:t>plotting and regression &amp; statistics. T</w:t>
      </w:r>
      <w:r w:rsidR="00450359" w:rsidRPr="00441929">
        <w:t xml:space="preserve">hen </w:t>
      </w:r>
      <w:r w:rsidRPr="00441929">
        <w:t xml:space="preserve">each pair </w:t>
      </w:r>
      <w:r w:rsidR="00450359" w:rsidRPr="00441929">
        <w:t>give review on other pair’s work and may discuss on some unexpected results</w:t>
      </w:r>
      <w:r w:rsidR="00450359" w:rsidRPr="00441929">
        <w:rPr>
          <w:rFonts w:hint="eastAsia"/>
        </w:rPr>
        <w:t>.</w:t>
      </w:r>
      <w:r w:rsidR="00450359" w:rsidRPr="00441929">
        <w:t xml:space="preserve"> </w:t>
      </w:r>
      <w:r w:rsidRPr="00441929">
        <w:t>Finally, t</w:t>
      </w:r>
      <w:r w:rsidR="00450359" w:rsidRPr="00441929">
        <w:t xml:space="preserve">wo pairs get together to </w:t>
      </w:r>
      <w:r w:rsidRPr="00441929">
        <w:t>discuss on the 2 reports.</w:t>
      </w:r>
    </w:p>
    <w:p w14:paraId="70F1113D" w14:textId="6B2F473F" w:rsidR="005405D4" w:rsidRPr="005405D4" w:rsidRDefault="005405D4" w:rsidP="00764705">
      <w:pPr>
        <w:spacing w:line="276" w:lineRule="auto"/>
        <w:jc w:val="both"/>
        <w:rPr>
          <w:b/>
          <w:bCs/>
          <w:color w:val="4472C4" w:themeColor="accent1"/>
          <w:sz w:val="28"/>
          <w:szCs w:val="28"/>
        </w:rPr>
      </w:pPr>
    </w:p>
    <w:p w14:paraId="0FCD1FEB" w14:textId="45564C88" w:rsidR="005405D4" w:rsidRPr="005405D4" w:rsidRDefault="005405D4" w:rsidP="00764705">
      <w:pPr>
        <w:spacing w:line="276" w:lineRule="auto"/>
        <w:jc w:val="both"/>
        <w:rPr>
          <w:b/>
          <w:bCs/>
          <w:color w:val="4472C4" w:themeColor="accent1"/>
          <w:sz w:val="28"/>
          <w:szCs w:val="28"/>
        </w:rPr>
      </w:pPr>
      <w:r w:rsidRPr="005405D4">
        <w:rPr>
          <w:b/>
          <w:bCs/>
          <w:color w:val="4472C4" w:themeColor="accent1"/>
          <w:sz w:val="28"/>
          <w:szCs w:val="28"/>
        </w:rPr>
        <w:t>Question Need to Ask in Tuesday</w:t>
      </w:r>
      <w:r w:rsidR="00947DCA">
        <w:rPr>
          <w:b/>
          <w:bCs/>
          <w:color w:val="4472C4" w:themeColor="accent1"/>
          <w:sz w:val="28"/>
          <w:szCs w:val="28"/>
        </w:rPr>
        <w:t xml:space="preserve"> – </w:t>
      </w:r>
      <w:r w:rsidR="00947DCA" w:rsidRPr="00947DCA">
        <w:rPr>
          <w:b/>
          <w:bCs/>
          <w:color w:val="4472C4" w:themeColor="accent1"/>
          <w:sz w:val="28"/>
          <w:szCs w:val="28"/>
          <w:highlight w:val="yellow"/>
        </w:rPr>
        <w:t xml:space="preserve">Please come up with as </w:t>
      </w:r>
      <w:r w:rsidR="00F47CE2">
        <w:rPr>
          <w:b/>
          <w:bCs/>
          <w:color w:val="4472C4" w:themeColor="accent1"/>
          <w:sz w:val="28"/>
          <w:szCs w:val="28"/>
          <w:highlight w:val="yellow"/>
        </w:rPr>
        <w:t>many</w:t>
      </w:r>
      <w:r w:rsidR="00947DCA" w:rsidRPr="00947DCA">
        <w:rPr>
          <w:b/>
          <w:bCs/>
          <w:color w:val="4472C4" w:themeColor="accent1"/>
          <w:sz w:val="28"/>
          <w:szCs w:val="28"/>
          <w:highlight w:val="yellow"/>
        </w:rPr>
        <w:t xml:space="preserve"> as possible!</w:t>
      </w:r>
    </w:p>
    <w:p w14:paraId="240623F1" w14:textId="19916FF2" w:rsidR="00CF345F" w:rsidRDefault="005405D4" w:rsidP="005405D4">
      <w:pPr>
        <w:pStyle w:val="ListParagraph"/>
        <w:numPr>
          <w:ilvl w:val="0"/>
          <w:numId w:val="10"/>
        </w:numPr>
        <w:spacing w:line="276" w:lineRule="auto"/>
        <w:jc w:val="both"/>
      </w:pPr>
      <w:r>
        <w:lastRenderedPageBreak/>
        <w:t>Extra dataset</w:t>
      </w:r>
      <w:r w:rsidR="00BE2A98">
        <w:t xml:space="preserve">: </w:t>
      </w:r>
      <w:r>
        <w:t>FIPS Codes</w:t>
      </w:r>
      <w:r w:rsidR="00BE2A98">
        <w:t>? Name dictionary for states and counties?</w:t>
      </w:r>
    </w:p>
    <w:p w14:paraId="7B8053D4" w14:textId="36349185" w:rsidR="00BE2A98" w:rsidRDefault="00BE2A98" w:rsidP="005405D4">
      <w:pPr>
        <w:pStyle w:val="ListParagraph"/>
        <w:numPr>
          <w:ilvl w:val="0"/>
          <w:numId w:val="10"/>
        </w:numPr>
        <w:spacing w:line="276" w:lineRule="auto"/>
        <w:jc w:val="both"/>
      </w:pPr>
      <w:r>
        <w:t>How do we choose our sample counties? How many should we analyze in each state?</w:t>
      </w:r>
    </w:p>
    <w:p w14:paraId="19BF6400" w14:textId="35651D73" w:rsidR="00A424D8" w:rsidRDefault="00A424D8" w:rsidP="005405D4">
      <w:pPr>
        <w:pStyle w:val="ListParagraph"/>
        <w:numPr>
          <w:ilvl w:val="0"/>
          <w:numId w:val="10"/>
        </w:numPr>
        <w:spacing w:line="276" w:lineRule="auto"/>
        <w:jc w:val="both"/>
      </w:pPr>
      <w:r>
        <w:t xml:space="preserve">Do we have to choose the treatment and control with same trends? How we define same trends? To what extent that we can say it’s </w:t>
      </w:r>
      <w:r w:rsidR="00947DCA">
        <w:t>a</w:t>
      </w:r>
      <w:r>
        <w:t xml:space="preserve"> same trend?</w:t>
      </w:r>
    </w:p>
    <w:p w14:paraId="2B1EA7B2" w14:textId="5BD2804F" w:rsidR="00CF345F" w:rsidRDefault="00BE2A98" w:rsidP="00764705">
      <w:pPr>
        <w:pStyle w:val="ListParagraph"/>
        <w:numPr>
          <w:ilvl w:val="0"/>
          <w:numId w:val="10"/>
        </w:numPr>
        <w:spacing w:line="276" w:lineRule="auto"/>
        <w:jc w:val="both"/>
        <w:rPr>
          <w:ins w:id="32" w:author="Zifan Peng" w:date="2019-10-20T12:27:00Z"/>
        </w:rPr>
      </w:pPr>
      <w:r>
        <w:t>Buyer and Reporter?</w:t>
      </w:r>
    </w:p>
    <w:p w14:paraId="17924BD0" w14:textId="53C3669E" w:rsidR="002C1694" w:rsidRPr="00441929" w:rsidRDefault="002C1694" w:rsidP="00764705">
      <w:pPr>
        <w:pStyle w:val="ListParagraph"/>
        <w:numPr>
          <w:ilvl w:val="0"/>
          <w:numId w:val="10"/>
        </w:numPr>
        <w:spacing w:line="276" w:lineRule="auto"/>
        <w:jc w:val="both"/>
      </w:pPr>
      <w:ins w:id="33" w:author="Zifan Peng" w:date="2019-10-20T12:27:00Z">
        <w:r>
          <w:t>Can the trend of several counties represent the trend</w:t>
        </w:r>
        <w:r w:rsidR="00D30A8B">
          <w:t xml:space="preserve"> of the state?</w:t>
        </w:r>
      </w:ins>
      <w:ins w:id="34" w:author="Zifan Peng" w:date="2019-10-20T12:28:00Z">
        <w:r w:rsidR="00D30A8B">
          <w:t xml:space="preserve"> When analyze the trend of a state, why </w:t>
        </w:r>
      </w:ins>
      <w:ins w:id="35" w:author="Zifan Peng" w:date="2019-10-20T12:29:00Z">
        <w:r w:rsidR="00D30A8B">
          <w:t>do we need to analyze counties instead of the state as a whole?</w:t>
        </w:r>
      </w:ins>
    </w:p>
    <w:sectPr w:rsidR="002C1694" w:rsidRPr="00441929" w:rsidSect="00406AA2">
      <w:footerReference w:type="even"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Zifan Peng" w:date="2019-10-20T12:13:00Z" w:initials="ZP">
    <w:p w14:paraId="785FDD27" w14:textId="0DC63D96" w:rsidR="009E66A9" w:rsidRDefault="009E66A9">
      <w:pPr>
        <w:pStyle w:val="CommentText"/>
      </w:pPr>
      <w:r>
        <w:rPr>
          <w:rStyle w:val="CommentReference"/>
        </w:rPr>
        <w:annotationRef/>
      </w:r>
      <w:r>
        <w:t>Why it is “from 2006 to 2012” instead of “per year”?</w:t>
      </w:r>
    </w:p>
  </w:comment>
  <w:comment w:id="10" w:author="Zifan Peng" w:date="2019-10-20T12:16:00Z" w:initials="ZP">
    <w:p w14:paraId="47E2CF85" w14:textId="2F2978B5" w:rsidR="009E66A9" w:rsidRDefault="009E66A9">
      <w:pPr>
        <w:pStyle w:val="CommentText"/>
      </w:pPr>
      <w:r>
        <w:rPr>
          <w:rStyle w:val="CommentReference"/>
        </w:rPr>
        <w:annotationRef/>
      </w:r>
      <w:r>
        <w:t>The shipments is always from the REPORTER</w:t>
      </w:r>
      <w:r w:rsidR="00614FD5">
        <w:t>S</w:t>
      </w:r>
      <w:r>
        <w:t xml:space="preserve"> </w:t>
      </w:r>
      <w:r>
        <w:rPr>
          <w:rFonts w:hint="eastAsia"/>
        </w:rPr>
        <w:t>to</w:t>
      </w:r>
      <w:r>
        <w:t xml:space="preserve"> BUYER</w:t>
      </w:r>
      <w:r w:rsidR="00614FD5">
        <w:t>S</w:t>
      </w:r>
      <w:r>
        <w:t xml:space="preserve">, so I think we only need to consider the </w:t>
      </w:r>
      <w:r w:rsidR="00614FD5">
        <w:t>BUYER_STATE, which will always be the state we are analyzing</w:t>
      </w:r>
    </w:p>
  </w:comment>
  <w:comment w:id="21" w:author="Zifan Peng" w:date="2019-10-20T12:26:00Z" w:initials="ZP">
    <w:p w14:paraId="7039CBD8" w14:textId="46C96299" w:rsidR="003008BA" w:rsidRDefault="003008BA">
      <w:pPr>
        <w:pStyle w:val="CommentText"/>
      </w:pPr>
      <w:r>
        <w:rPr>
          <w:rStyle w:val="CommentReference"/>
        </w:rPr>
        <w:annotationRef/>
      </w:r>
      <w:r>
        <w:t>H</w:t>
      </w:r>
      <w:r>
        <w:rPr>
          <w:rFonts w:hint="eastAsia"/>
        </w:rPr>
        <w:t>ow</w:t>
      </w:r>
      <w:r>
        <w:t xml:space="preserve"> to group by the table? It should be Year-State-County or State-County-Year?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5FDD27" w15:done="0"/>
  <w15:commentEx w15:paraId="47E2CF85" w15:done="0"/>
  <w15:commentEx w15:paraId="7039CB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5FDD27" w16cid:durableId="2156CDF4"/>
  <w16cid:commentId w16cid:paraId="47E2CF85" w16cid:durableId="2156CEAA"/>
  <w16cid:commentId w16cid:paraId="7039CBD8" w16cid:durableId="2156D0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AB650" w14:textId="77777777" w:rsidR="009B3B0C" w:rsidRDefault="009B3B0C" w:rsidP="00037CB4">
      <w:r>
        <w:separator/>
      </w:r>
    </w:p>
  </w:endnote>
  <w:endnote w:type="continuationSeparator" w:id="0">
    <w:p w14:paraId="7C66AAFA" w14:textId="77777777" w:rsidR="009B3B0C" w:rsidRDefault="009B3B0C" w:rsidP="00037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3530178"/>
      <w:docPartObj>
        <w:docPartGallery w:val="Page Numbers (Bottom of Page)"/>
        <w:docPartUnique/>
      </w:docPartObj>
    </w:sdtPr>
    <w:sdtEndPr>
      <w:rPr>
        <w:rStyle w:val="PageNumber"/>
      </w:rPr>
    </w:sdtEndPr>
    <w:sdtContent>
      <w:p w14:paraId="590D0D51" w14:textId="6985A0E4" w:rsidR="00037CB4" w:rsidRDefault="00037CB4" w:rsidP="00B04F6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BB85E8" w14:textId="77777777" w:rsidR="00037CB4" w:rsidRDefault="00037C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66587555"/>
      <w:docPartObj>
        <w:docPartGallery w:val="Page Numbers (Bottom of Page)"/>
        <w:docPartUnique/>
      </w:docPartObj>
    </w:sdtPr>
    <w:sdtEndPr>
      <w:rPr>
        <w:rStyle w:val="PageNumber"/>
      </w:rPr>
    </w:sdtEndPr>
    <w:sdtContent>
      <w:p w14:paraId="1151C14A" w14:textId="3D5DABB3" w:rsidR="00037CB4" w:rsidRDefault="00037CB4" w:rsidP="00B04F6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29D809" w14:textId="77777777" w:rsidR="00037CB4" w:rsidRDefault="00037C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1CC372" w14:textId="77777777" w:rsidR="009B3B0C" w:rsidRDefault="009B3B0C" w:rsidP="00037CB4">
      <w:r>
        <w:separator/>
      </w:r>
    </w:p>
  </w:footnote>
  <w:footnote w:type="continuationSeparator" w:id="0">
    <w:p w14:paraId="2C73B410" w14:textId="77777777" w:rsidR="009B3B0C" w:rsidRDefault="009B3B0C" w:rsidP="00037C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E3F31"/>
    <w:multiLevelType w:val="hybridMultilevel"/>
    <w:tmpl w:val="15DAB6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606F69"/>
    <w:multiLevelType w:val="hybridMultilevel"/>
    <w:tmpl w:val="4C9C9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C3DC6"/>
    <w:multiLevelType w:val="hybridMultilevel"/>
    <w:tmpl w:val="549A110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E523EB"/>
    <w:multiLevelType w:val="hybridMultilevel"/>
    <w:tmpl w:val="40185AFE"/>
    <w:lvl w:ilvl="0" w:tplc="A1D879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D81698"/>
    <w:multiLevelType w:val="hybridMultilevel"/>
    <w:tmpl w:val="EDA80A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112DA"/>
    <w:multiLevelType w:val="hybridMultilevel"/>
    <w:tmpl w:val="FFF88112"/>
    <w:lvl w:ilvl="0" w:tplc="11D8EFA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26504A"/>
    <w:multiLevelType w:val="hybridMultilevel"/>
    <w:tmpl w:val="F466A7E0"/>
    <w:lvl w:ilvl="0" w:tplc="AD761A44">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B24202"/>
    <w:multiLevelType w:val="hybridMultilevel"/>
    <w:tmpl w:val="2D767F9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58A784A"/>
    <w:multiLevelType w:val="hybridMultilevel"/>
    <w:tmpl w:val="AFA24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721241"/>
    <w:multiLevelType w:val="hybridMultilevel"/>
    <w:tmpl w:val="7188E41A"/>
    <w:lvl w:ilvl="0" w:tplc="1A4E69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3"/>
  </w:num>
  <w:num w:numId="4">
    <w:abstractNumId w:val="7"/>
  </w:num>
  <w:num w:numId="5">
    <w:abstractNumId w:val="0"/>
  </w:num>
  <w:num w:numId="6">
    <w:abstractNumId w:val="8"/>
  </w:num>
  <w:num w:numId="7">
    <w:abstractNumId w:val="4"/>
  </w:num>
  <w:num w:numId="8">
    <w:abstractNumId w:val="1"/>
  </w:num>
  <w:num w:numId="9">
    <w:abstractNumId w:val="6"/>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ifan Peng">
    <w15:presenceInfo w15:providerId="AD" w15:userId="S::zp30@duke.edu::81b46b5e-cfa7-4c79-b965-be5273c14b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oNotDisplayPageBoundaries/>
  <w:proofState w:spelling="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4B4"/>
    <w:rsid w:val="00020DFC"/>
    <w:rsid w:val="00037CB4"/>
    <w:rsid w:val="00086492"/>
    <w:rsid w:val="000A3284"/>
    <w:rsid w:val="000B4699"/>
    <w:rsid w:val="000D4BD6"/>
    <w:rsid w:val="000E36A1"/>
    <w:rsid w:val="001370D3"/>
    <w:rsid w:val="001614CB"/>
    <w:rsid w:val="001B2537"/>
    <w:rsid w:val="001C225F"/>
    <w:rsid w:val="001C49CE"/>
    <w:rsid w:val="001C7DF2"/>
    <w:rsid w:val="001F0621"/>
    <w:rsid w:val="001F53E3"/>
    <w:rsid w:val="00205233"/>
    <w:rsid w:val="00234E7A"/>
    <w:rsid w:val="002354EA"/>
    <w:rsid w:val="0024623F"/>
    <w:rsid w:val="00253C72"/>
    <w:rsid w:val="002653EE"/>
    <w:rsid w:val="00292F47"/>
    <w:rsid w:val="002A111D"/>
    <w:rsid w:val="002A2BD8"/>
    <w:rsid w:val="002C1694"/>
    <w:rsid w:val="002C7CC4"/>
    <w:rsid w:val="002D287D"/>
    <w:rsid w:val="002E4E45"/>
    <w:rsid w:val="003008BA"/>
    <w:rsid w:val="003032FF"/>
    <w:rsid w:val="0030395B"/>
    <w:rsid w:val="00320B5E"/>
    <w:rsid w:val="00332096"/>
    <w:rsid w:val="003417C3"/>
    <w:rsid w:val="00352B63"/>
    <w:rsid w:val="00390EC3"/>
    <w:rsid w:val="00394189"/>
    <w:rsid w:val="003C3FD3"/>
    <w:rsid w:val="003F5249"/>
    <w:rsid w:val="0040663D"/>
    <w:rsid w:val="00406AA2"/>
    <w:rsid w:val="00417265"/>
    <w:rsid w:val="00440FAE"/>
    <w:rsid w:val="00441929"/>
    <w:rsid w:val="00450359"/>
    <w:rsid w:val="00512B1F"/>
    <w:rsid w:val="005158AE"/>
    <w:rsid w:val="005405D4"/>
    <w:rsid w:val="00555155"/>
    <w:rsid w:val="0055682F"/>
    <w:rsid w:val="00564D80"/>
    <w:rsid w:val="0058029B"/>
    <w:rsid w:val="005855E1"/>
    <w:rsid w:val="00590328"/>
    <w:rsid w:val="005903CC"/>
    <w:rsid w:val="00596080"/>
    <w:rsid w:val="00596F0F"/>
    <w:rsid w:val="005A3D8F"/>
    <w:rsid w:val="005A586A"/>
    <w:rsid w:val="005B6866"/>
    <w:rsid w:val="005E34C8"/>
    <w:rsid w:val="005E408A"/>
    <w:rsid w:val="00602741"/>
    <w:rsid w:val="006114B4"/>
    <w:rsid w:val="00614FD5"/>
    <w:rsid w:val="00623356"/>
    <w:rsid w:val="0063446F"/>
    <w:rsid w:val="0064446F"/>
    <w:rsid w:val="00655B7B"/>
    <w:rsid w:val="006A16EB"/>
    <w:rsid w:val="006A746B"/>
    <w:rsid w:val="006C3B30"/>
    <w:rsid w:val="006C7EE9"/>
    <w:rsid w:val="006F0B59"/>
    <w:rsid w:val="00715EA8"/>
    <w:rsid w:val="007274E4"/>
    <w:rsid w:val="00745E5C"/>
    <w:rsid w:val="00764705"/>
    <w:rsid w:val="007768ED"/>
    <w:rsid w:val="007B31E2"/>
    <w:rsid w:val="007C3AB8"/>
    <w:rsid w:val="007E3135"/>
    <w:rsid w:val="007E7AC8"/>
    <w:rsid w:val="00836BEC"/>
    <w:rsid w:val="008448B6"/>
    <w:rsid w:val="008500E7"/>
    <w:rsid w:val="008542D3"/>
    <w:rsid w:val="00871E45"/>
    <w:rsid w:val="008C51CD"/>
    <w:rsid w:val="008D1270"/>
    <w:rsid w:val="00947DCA"/>
    <w:rsid w:val="00986B73"/>
    <w:rsid w:val="009B3B0C"/>
    <w:rsid w:val="009D7676"/>
    <w:rsid w:val="009E66A9"/>
    <w:rsid w:val="00A424D8"/>
    <w:rsid w:val="00A4695D"/>
    <w:rsid w:val="00A52836"/>
    <w:rsid w:val="00A60FDE"/>
    <w:rsid w:val="00A707B9"/>
    <w:rsid w:val="00A73E17"/>
    <w:rsid w:val="00AA48DF"/>
    <w:rsid w:val="00AD3935"/>
    <w:rsid w:val="00AD75EE"/>
    <w:rsid w:val="00AF4DF9"/>
    <w:rsid w:val="00B45635"/>
    <w:rsid w:val="00B56E0B"/>
    <w:rsid w:val="00B64A9B"/>
    <w:rsid w:val="00B7488D"/>
    <w:rsid w:val="00BD695D"/>
    <w:rsid w:val="00BE2A98"/>
    <w:rsid w:val="00C002DB"/>
    <w:rsid w:val="00C06A61"/>
    <w:rsid w:val="00C41058"/>
    <w:rsid w:val="00C5377D"/>
    <w:rsid w:val="00C6161F"/>
    <w:rsid w:val="00C771D8"/>
    <w:rsid w:val="00C82600"/>
    <w:rsid w:val="00C861E2"/>
    <w:rsid w:val="00CB7D60"/>
    <w:rsid w:val="00CD44DE"/>
    <w:rsid w:val="00CD5586"/>
    <w:rsid w:val="00CF345F"/>
    <w:rsid w:val="00D26C95"/>
    <w:rsid w:val="00D30A8B"/>
    <w:rsid w:val="00D3340E"/>
    <w:rsid w:val="00D95CCC"/>
    <w:rsid w:val="00DC0034"/>
    <w:rsid w:val="00DC4CCC"/>
    <w:rsid w:val="00E5393B"/>
    <w:rsid w:val="00E80D94"/>
    <w:rsid w:val="00EA71F9"/>
    <w:rsid w:val="00EB4144"/>
    <w:rsid w:val="00EC13B2"/>
    <w:rsid w:val="00F14620"/>
    <w:rsid w:val="00F3637E"/>
    <w:rsid w:val="00F47CE2"/>
    <w:rsid w:val="00F72BC0"/>
    <w:rsid w:val="00FA097F"/>
    <w:rsid w:val="00FE6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8626E"/>
  <w15:chartTrackingRefBased/>
  <w15:docId w15:val="{584B6398-A05E-C640-8588-CBFAD52C2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9608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D8F"/>
    <w:pPr>
      <w:ind w:left="720"/>
      <w:contextualSpacing/>
    </w:pPr>
  </w:style>
  <w:style w:type="table" w:styleId="TableGrid">
    <w:name w:val="Table Grid"/>
    <w:basedOn w:val="TableNormal"/>
    <w:uiPriority w:val="39"/>
    <w:rsid w:val="00EC1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EA71F9"/>
  </w:style>
  <w:style w:type="character" w:customStyle="1" w:styleId="DateChar">
    <w:name w:val="Date Char"/>
    <w:basedOn w:val="DefaultParagraphFont"/>
    <w:link w:val="Date"/>
    <w:uiPriority w:val="99"/>
    <w:semiHidden/>
    <w:rsid w:val="00EA71F9"/>
    <w:rPr>
      <w:rFonts w:ascii="Times New Roman" w:eastAsia="Times New Roman" w:hAnsi="Times New Roman" w:cs="Times New Roman"/>
    </w:rPr>
  </w:style>
  <w:style w:type="paragraph" w:styleId="Footer">
    <w:name w:val="footer"/>
    <w:basedOn w:val="Normal"/>
    <w:link w:val="FooterChar"/>
    <w:uiPriority w:val="99"/>
    <w:unhideWhenUsed/>
    <w:rsid w:val="00037CB4"/>
    <w:pPr>
      <w:tabs>
        <w:tab w:val="center" w:pos="4680"/>
        <w:tab w:val="right" w:pos="9360"/>
      </w:tabs>
    </w:pPr>
  </w:style>
  <w:style w:type="character" w:customStyle="1" w:styleId="FooterChar">
    <w:name w:val="Footer Char"/>
    <w:basedOn w:val="DefaultParagraphFont"/>
    <w:link w:val="Footer"/>
    <w:uiPriority w:val="99"/>
    <w:rsid w:val="00037CB4"/>
    <w:rPr>
      <w:rFonts w:ascii="Times New Roman" w:eastAsia="Times New Roman" w:hAnsi="Times New Roman" w:cs="Times New Roman"/>
    </w:rPr>
  </w:style>
  <w:style w:type="character" w:styleId="PageNumber">
    <w:name w:val="page number"/>
    <w:basedOn w:val="DefaultParagraphFont"/>
    <w:uiPriority w:val="99"/>
    <w:semiHidden/>
    <w:unhideWhenUsed/>
    <w:rsid w:val="00037CB4"/>
  </w:style>
  <w:style w:type="paragraph" w:styleId="Header">
    <w:name w:val="header"/>
    <w:basedOn w:val="Normal"/>
    <w:link w:val="HeaderChar"/>
    <w:uiPriority w:val="99"/>
    <w:unhideWhenUsed/>
    <w:rsid w:val="00AF4DF9"/>
    <w:pPr>
      <w:tabs>
        <w:tab w:val="center" w:pos="4680"/>
        <w:tab w:val="right" w:pos="9360"/>
      </w:tabs>
    </w:pPr>
  </w:style>
  <w:style w:type="character" w:customStyle="1" w:styleId="HeaderChar">
    <w:name w:val="Header Char"/>
    <w:basedOn w:val="DefaultParagraphFont"/>
    <w:link w:val="Header"/>
    <w:uiPriority w:val="99"/>
    <w:rsid w:val="00AF4DF9"/>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96F0F"/>
    <w:rPr>
      <w:sz w:val="18"/>
      <w:szCs w:val="18"/>
    </w:rPr>
  </w:style>
  <w:style w:type="character" w:customStyle="1" w:styleId="BalloonTextChar">
    <w:name w:val="Balloon Text Char"/>
    <w:basedOn w:val="DefaultParagraphFont"/>
    <w:link w:val="BalloonText"/>
    <w:uiPriority w:val="99"/>
    <w:semiHidden/>
    <w:rsid w:val="00596F0F"/>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9E66A9"/>
    <w:rPr>
      <w:sz w:val="16"/>
      <w:szCs w:val="16"/>
    </w:rPr>
  </w:style>
  <w:style w:type="paragraph" w:styleId="CommentText">
    <w:name w:val="annotation text"/>
    <w:basedOn w:val="Normal"/>
    <w:link w:val="CommentTextChar"/>
    <w:uiPriority w:val="99"/>
    <w:semiHidden/>
    <w:unhideWhenUsed/>
    <w:rsid w:val="009E66A9"/>
    <w:rPr>
      <w:sz w:val="20"/>
      <w:szCs w:val="20"/>
    </w:rPr>
  </w:style>
  <w:style w:type="character" w:customStyle="1" w:styleId="CommentTextChar">
    <w:name w:val="Comment Text Char"/>
    <w:basedOn w:val="DefaultParagraphFont"/>
    <w:link w:val="CommentText"/>
    <w:uiPriority w:val="99"/>
    <w:semiHidden/>
    <w:rsid w:val="009E66A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E66A9"/>
    <w:rPr>
      <w:b/>
      <w:bCs/>
    </w:rPr>
  </w:style>
  <w:style w:type="character" w:customStyle="1" w:styleId="CommentSubjectChar">
    <w:name w:val="Comment Subject Char"/>
    <w:basedOn w:val="CommentTextChar"/>
    <w:link w:val="CommentSubject"/>
    <w:uiPriority w:val="99"/>
    <w:semiHidden/>
    <w:rsid w:val="009E66A9"/>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655865">
      <w:bodyDiv w:val="1"/>
      <w:marLeft w:val="0"/>
      <w:marRight w:val="0"/>
      <w:marTop w:val="0"/>
      <w:marBottom w:val="0"/>
      <w:divBdr>
        <w:top w:val="none" w:sz="0" w:space="0" w:color="auto"/>
        <w:left w:val="none" w:sz="0" w:space="0" w:color="auto"/>
        <w:bottom w:val="none" w:sz="0" w:space="0" w:color="auto"/>
        <w:right w:val="none" w:sz="0" w:space="0" w:color="auto"/>
      </w:divBdr>
    </w:div>
    <w:div w:id="532228674">
      <w:bodyDiv w:val="1"/>
      <w:marLeft w:val="0"/>
      <w:marRight w:val="0"/>
      <w:marTop w:val="0"/>
      <w:marBottom w:val="0"/>
      <w:divBdr>
        <w:top w:val="none" w:sz="0" w:space="0" w:color="auto"/>
        <w:left w:val="none" w:sz="0" w:space="0" w:color="auto"/>
        <w:bottom w:val="none" w:sz="0" w:space="0" w:color="auto"/>
        <w:right w:val="none" w:sz="0" w:space="0" w:color="auto"/>
      </w:divBdr>
    </w:div>
    <w:div w:id="734165013">
      <w:bodyDiv w:val="1"/>
      <w:marLeft w:val="0"/>
      <w:marRight w:val="0"/>
      <w:marTop w:val="0"/>
      <w:marBottom w:val="0"/>
      <w:divBdr>
        <w:top w:val="none" w:sz="0" w:space="0" w:color="auto"/>
        <w:left w:val="none" w:sz="0" w:space="0" w:color="auto"/>
        <w:bottom w:val="none" w:sz="0" w:space="0" w:color="auto"/>
        <w:right w:val="none" w:sz="0" w:space="0" w:color="auto"/>
      </w:divBdr>
    </w:div>
    <w:div w:id="925265428">
      <w:bodyDiv w:val="1"/>
      <w:marLeft w:val="0"/>
      <w:marRight w:val="0"/>
      <w:marTop w:val="0"/>
      <w:marBottom w:val="0"/>
      <w:divBdr>
        <w:top w:val="none" w:sz="0" w:space="0" w:color="auto"/>
        <w:left w:val="none" w:sz="0" w:space="0" w:color="auto"/>
        <w:bottom w:val="none" w:sz="0" w:space="0" w:color="auto"/>
        <w:right w:val="none" w:sz="0" w:space="0" w:color="auto"/>
      </w:divBdr>
    </w:div>
    <w:div w:id="1168401547">
      <w:bodyDiv w:val="1"/>
      <w:marLeft w:val="0"/>
      <w:marRight w:val="0"/>
      <w:marTop w:val="0"/>
      <w:marBottom w:val="0"/>
      <w:divBdr>
        <w:top w:val="none" w:sz="0" w:space="0" w:color="auto"/>
        <w:left w:val="none" w:sz="0" w:space="0" w:color="auto"/>
        <w:bottom w:val="none" w:sz="0" w:space="0" w:color="auto"/>
        <w:right w:val="none" w:sz="0" w:space="0" w:color="auto"/>
      </w:divBdr>
    </w:div>
    <w:div w:id="1304896448">
      <w:bodyDiv w:val="1"/>
      <w:marLeft w:val="0"/>
      <w:marRight w:val="0"/>
      <w:marTop w:val="0"/>
      <w:marBottom w:val="0"/>
      <w:divBdr>
        <w:top w:val="none" w:sz="0" w:space="0" w:color="auto"/>
        <w:left w:val="none" w:sz="0" w:space="0" w:color="auto"/>
        <w:bottom w:val="none" w:sz="0" w:space="0" w:color="auto"/>
        <w:right w:val="none" w:sz="0" w:space="0" w:color="auto"/>
      </w:divBdr>
    </w:div>
    <w:div w:id="1578710387">
      <w:bodyDiv w:val="1"/>
      <w:marLeft w:val="0"/>
      <w:marRight w:val="0"/>
      <w:marTop w:val="0"/>
      <w:marBottom w:val="0"/>
      <w:divBdr>
        <w:top w:val="none" w:sz="0" w:space="0" w:color="auto"/>
        <w:left w:val="none" w:sz="0" w:space="0" w:color="auto"/>
        <w:bottom w:val="none" w:sz="0" w:space="0" w:color="auto"/>
        <w:right w:val="none" w:sz="0" w:space="0" w:color="auto"/>
      </w:divBdr>
    </w:div>
    <w:div w:id="163448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54C84-AB68-714C-AE66-5BAC4BC55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1259</Words>
  <Characters>7178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Jingyi Wu</dc:creator>
  <cp:keywords/>
  <dc:description/>
  <cp:lastModifiedBy>Zifan Peng</cp:lastModifiedBy>
  <cp:revision>2</cp:revision>
  <dcterms:created xsi:type="dcterms:W3CDTF">2019-10-20T16:29:00Z</dcterms:created>
  <dcterms:modified xsi:type="dcterms:W3CDTF">2019-10-20T16:29:00Z</dcterms:modified>
</cp:coreProperties>
</file>